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29AB9" w14:textId="77777777" w:rsidR="00387050" w:rsidRDefault="00387050" w:rsidP="00387050">
      <w:pPr>
        <w:ind w:left="720" w:hanging="360"/>
        <w:jc w:val="both"/>
      </w:pPr>
    </w:p>
    <w:p w14:paraId="2248D669" w14:textId="2FEEB2B8" w:rsidR="00387050" w:rsidRPr="00815C58" w:rsidRDefault="00387050" w:rsidP="00815C58">
      <w:pPr>
        <w:pBdr>
          <w:bottom w:val="single" w:sz="4" w:space="1" w:color="auto"/>
        </w:pBdr>
        <w:jc w:val="both"/>
        <w:rPr>
          <w:rFonts w:ascii="Arial" w:eastAsia="Arial" w:hAnsi="Arial" w:cs="Arial"/>
          <w:color w:val="434343"/>
          <w:sz w:val="28"/>
          <w:szCs w:val="28"/>
          <w:lang w:val="en" w:eastAsia="en-GB"/>
        </w:rPr>
      </w:pPr>
      <w:r w:rsidRPr="00815C58">
        <w:rPr>
          <w:rFonts w:ascii="Arial" w:eastAsia="Arial" w:hAnsi="Arial" w:cs="Arial"/>
          <w:color w:val="434343"/>
          <w:sz w:val="28"/>
          <w:szCs w:val="28"/>
          <w:lang w:val="en" w:eastAsia="en-GB"/>
        </w:rPr>
        <w:t>Study information</w:t>
      </w:r>
    </w:p>
    <w:p w14:paraId="028D15EF" w14:textId="5B105BC7" w:rsidR="00754554" w:rsidRPr="008339FF" w:rsidRDefault="009A15F5" w:rsidP="00815C58">
      <w:pPr>
        <w:jc w:val="both"/>
        <w:rPr>
          <w:rFonts w:ascii="Times New Roman" w:hAnsi="Times New Roman" w:cs="Times New Roman"/>
          <w:sz w:val="24"/>
          <w:szCs w:val="24"/>
          <w:lang w:val="en-GB"/>
        </w:rPr>
      </w:pPr>
      <w:proofErr w:type="spellStart"/>
      <w:r w:rsidRPr="008339FF">
        <w:rPr>
          <w:rFonts w:ascii="Times New Roman" w:hAnsi="Times New Roman" w:cs="Times New Roman"/>
          <w:b/>
          <w:bCs/>
          <w:sz w:val="24"/>
          <w:szCs w:val="24"/>
          <w:lang w:val="en-GB"/>
        </w:rPr>
        <w:t>Titel</w:t>
      </w:r>
      <w:proofErr w:type="spellEnd"/>
      <w:r w:rsidRPr="008339FF">
        <w:rPr>
          <w:rFonts w:ascii="Times New Roman" w:hAnsi="Times New Roman" w:cs="Times New Roman"/>
          <w:sz w:val="24"/>
          <w:szCs w:val="24"/>
          <w:lang w:val="en-GB"/>
        </w:rPr>
        <w:t xml:space="preserve">: </w:t>
      </w:r>
    </w:p>
    <w:p w14:paraId="1CE58E38" w14:textId="2F279319" w:rsidR="009A15F5" w:rsidRPr="008339FF" w:rsidRDefault="004853A3" w:rsidP="00387050">
      <w:pPr>
        <w:pStyle w:val="ListParagraph"/>
        <w:jc w:val="both"/>
        <w:rPr>
          <w:rFonts w:ascii="Times New Roman" w:hAnsi="Times New Roman" w:cs="Times New Roman"/>
          <w:sz w:val="24"/>
          <w:szCs w:val="24"/>
          <w:lang w:val="en-GB"/>
        </w:rPr>
      </w:pPr>
      <w:ins w:id="0" w:author="sean hughes" w:date="2020-10-22T12:44:00Z">
        <w:r>
          <w:rPr>
            <w:rFonts w:ascii="Times New Roman" w:hAnsi="Times New Roman" w:cs="Times New Roman"/>
            <w:sz w:val="24"/>
            <w:szCs w:val="24"/>
            <w:lang w:val="en-GB"/>
          </w:rPr>
          <w:t xml:space="preserve">The </w:t>
        </w:r>
      </w:ins>
      <w:r w:rsidR="009A15F5" w:rsidRPr="008339FF">
        <w:rPr>
          <w:rFonts w:ascii="Times New Roman" w:hAnsi="Times New Roman" w:cs="Times New Roman"/>
          <w:sz w:val="24"/>
          <w:szCs w:val="24"/>
          <w:lang w:val="en-GB"/>
        </w:rPr>
        <w:t xml:space="preserve">Uncanny Valley Hypothesis: </w:t>
      </w:r>
      <w:del w:id="1" w:author="sean hughes" w:date="2020-10-22T12:45:00Z">
        <w:r w:rsidR="009A15F5" w:rsidRPr="008339FF" w:rsidDel="004853A3">
          <w:rPr>
            <w:rFonts w:ascii="Times New Roman" w:hAnsi="Times New Roman" w:cs="Times New Roman"/>
            <w:sz w:val="24"/>
            <w:szCs w:val="24"/>
            <w:lang w:val="en-GB"/>
          </w:rPr>
          <w:delText xml:space="preserve">Back </w:delText>
        </w:r>
      </w:del>
      <w:ins w:id="2" w:author="sean hughes" w:date="2020-10-22T12:45:00Z">
        <w:r>
          <w:rPr>
            <w:rFonts w:ascii="Times New Roman" w:hAnsi="Times New Roman" w:cs="Times New Roman"/>
            <w:sz w:val="24"/>
            <w:szCs w:val="24"/>
            <w:lang w:val="en-GB"/>
          </w:rPr>
          <w:t xml:space="preserve">Examining the Moderating Role of </w:t>
        </w:r>
      </w:ins>
      <w:del w:id="3" w:author="sean hughes" w:date="2020-10-22T12:45:00Z">
        <w:r w:rsidR="009A15F5" w:rsidRPr="008339FF" w:rsidDel="004853A3">
          <w:rPr>
            <w:rFonts w:ascii="Times New Roman" w:hAnsi="Times New Roman" w:cs="Times New Roman"/>
            <w:sz w:val="24"/>
            <w:szCs w:val="24"/>
            <w:lang w:val="en-GB"/>
          </w:rPr>
          <w:delText xml:space="preserve">to the Roots of </w:delText>
        </w:r>
      </w:del>
      <w:r w:rsidR="009A15F5" w:rsidRPr="008339FF">
        <w:rPr>
          <w:rFonts w:ascii="Times New Roman" w:hAnsi="Times New Roman" w:cs="Times New Roman"/>
          <w:sz w:val="24"/>
          <w:szCs w:val="24"/>
          <w:lang w:val="en-GB"/>
        </w:rPr>
        <w:t>Motion and Appe</w:t>
      </w:r>
      <w:r w:rsidR="0028704B" w:rsidRPr="008339FF">
        <w:rPr>
          <w:rFonts w:ascii="Times New Roman" w:hAnsi="Times New Roman" w:cs="Times New Roman"/>
          <w:sz w:val="24"/>
          <w:szCs w:val="24"/>
          <w:lang w:val="en-GB"/>
        </w:rPr>
        <w:t>a</w:t>
      </w:r>
      <w:r w:rsidR="009A15F5" w:rsidRPr="008339FF">
        <w:rPr>
          <w:rFonts w:ascii="Times New Roman" w:hAnsi="Times New Roman" w:cs="Times New Roman"/>
          <w:sz w:val="24"/>
          <w:szCs w:val="24"/>
          <w:lang w:val="en-GB"/>
        </w:rPr>
        <w:t>rance</w:t>
      </w:r>
      <w:ins w:id="4" w:author="sean hughes" w:date="2020-10-22T12:44:00Z">
        <w:r>
          <w:rPr>
            <w:rFonts w:ascii="Times New Roman" w:hAnsi="Times New Roman" w:cs="Times New Roman"/>
            <w:sz w:val="24"/>
            <w:szCs w:val="24"/>
            <w:lang w:val="en-GB"/>
          </w:rPr>
          <w:t>.</w:t>
        </w:r>
      </w:ins>
      <w:del w:id="5" w:author="sean hughes" w:date="2020-10-22T12:44:00Z">
        <w:r w:rsidR="009A15F5" w:rsidRPr="008339FF" w:rsidDel="004853A3">
          <w:rPr>
            <w:rFonts w:ascii="Times New Roman" w:hAnsi="Times New Roman" w:cs="Times New Roman"/>
            <w:sz w:val="24"/>
            <w:szCs w:val="24"/>
            <w:lang w:val="en-GB"/>
          </w:rPr>
          <w:delText>,</w:delText>
        </w:r>
      </w:del>
      <w:r w:rsidR="009A15F5" w:rsidRPr="008339FF">
        <w:rPr>
          <w:rFonts w:ascii="Times New Roman" w:hAnsi="Times New Roman" w:cs="Times New Roman"/>
          <w:sz w:val="24"/>
          <w:szCs w:val="24"/>
          <w:lang w:val="en-GB"/>
        </w:rPr>
        <w:t xml:space="preserve"> </w:t>
      </w:r>
      <w:ins w:id="6" w:author="sean hughes" w:date="2020-10-22T12:44:00Z">
        <w:r>
          <w:rPr>
            <w:rFonts w:ascii="Times New Roman" w:hAnsi="Times New Roman" w:cs="Times New Roman"/>
            <w:sz w:val="24"/>
            <w:szCs w:val="24"/>
            <w:lang w:val="en-GB"/>
          </w:rPr>
          <w:t>A</w:t>
        </w:r>
      </w:ins>
      <w:del w:id="7" w:author="sean hughes" w:date="2020-10-22T12:44:00Z">
        <w:r w:rsidR="009A15F5" w:rsidRPr="008339FF" w:rsidDel="004853A3">
          <w:rPr>
            <w:rFonts w:ascii="Times New Roman" w:hAnsi="Times New Roman" w:cs="Times New Roman"/>
            <w:sz w:val="24"/>
            <w:szCs w:val="24"/>
            <w:lang w:val="en-GB"/>
          </w:rPr>
          <w:delText>a</w:delText>
        </w:r>
      </w:del>
      <w:r w:rsidR="009A15F5" w:rsidRPr="008339FF">
        <w:rPr>
          <w:rFonts w:ascii="Times New Roman" w:hAnsi="Times New Roman" w:cs="Times New Roman"/>
          <w:sz w:val="24"/>
          <w:szCs w:val="24"/>
          <w:lang w:val="en-GB"/>
        </w:rPr>
        <w:t xml:space="preserve"> </w:t>
      </w:r>
      <w:ins w:id="8" w:author="sean hughes" w:date="2020-10-22T12:44:00Z">
        <w:r>
          <w:rPr>
            <w:rFonts w:ascii="Times New Roman" w:hAnsi="Times New Roman" w:cs="Times New Roman"/>
            <w:sz w:val="24"/>
            <w:szCs w:val="24"/>
            <w:lang w:val="en-GB"/>
          </w:rPr>
          <w:t xml:space="preserve">Registered </w:t>
        </w:r>
      </w:ins>
      <w:r w:rsidR="003E4E23" w:rsidRPr="008339FF">
        <w:rPr>
          <w:rFonts w:ascii="Times New Roman" w:hAnsi="Times New Roman" w:cs="Times New Roman"/>
          <w:sz w:val="24"/>
          <w:szCs w:val="24"/>
          <w:lang w:val="en-GB"/>
        </w:rPr>
        <w:t>R</w:t>
      </w:r>
      <w:r w:rsidR="009A15F5" w:rsidRPr="008339FF">
        <w:rPr>
          <w:rFonts w:ascii="Times New Roman" w:hAnsi="Times New Roman" w:cs="Times New Roman"/>
          <w:sz w:val="24"/>
          <w:szCs w:val="24"/>
          <w:lang w:val="en-GB"/>
        </w:rPr>
        <w:t xml:space="preserve">eplication </w:t>
      </w:r>
      <w:del w:id="9" w:author="sean hughes" w:date="2020-10-22T12:44:00Z">
        <w:r w:rsidR="003E4E23" w:rsidRPr="008339FF" w:rsidDel="004853A3">
          <w:rPr>
            <w:rFonts w:ascii="Times New Roman" w:hAnsi="Times New Roman" w:cs="Times New Roman"/>
            <w:sz w:val="24"/>
            <w:szCs w:val="24"/>
            <w:lang w:val="en-GB"/>
          </w:rPr>
          <w:delText>S</w:delText>
        </w:r>
        <w:r w:rsidR="009A15F5" w:rsidRPr="008339FF" w:rsidDel="004853A3">
          <w:rPr>
            <w:rFonts w:ascii="Times New Roman" w:hAnsi="Times New Roman" w:cs="Times New Roman"/>
            <w:sz w:val="24"/>
            <w:szCs w:val="24"/>
            <w:lang w:val="en-GB"/>
          </w:rPr>
          <w:delText>tudy</w:delText>
        </w:r>
      </w:del>
      <w:ins w:id="10" w:author="sean hughes" w:date="2020-10-22T12:44:00Z">
        <w:r>
          <w:rPr>
            <w:rFonts w:ascii="Times New Roman" w:hAnsi="Times New Roman" w:cs="Times New Roman"/>
            <w:sz w:val="24"/>
            <w:szCs w:val="24"/>
            <w:lang w:val="en-GB"/>
          </w:rPr>
          <w:t xml:space="preserve">of </w:t>
        </w:r>
      </w:ins>
      <w:proofErr w:type="spellStart"/>
      <w:ins w:id="11" w:author="sean hughes" w:date="2020-10-22T12:45:00Z">
        <w:r w:rsidRPr="004853A3">
          <w:rPr>
            <w:rFonts w:ascii="Times New Roman" w:hAnsi="Times New Roman" w:cs="Times New Roman"/>
            <w:sz w:val="24"/>
            <w:szCs w:val="24"/>
            <w:lang w:val="en-GB"/>
          </w:rPr>
          <w:t>Piwek</w:t>
        </w:r>
        <w:proofErr w:type="spellEnd"/>
        <w:r w:rsidRPr="004853A3">
          <w:rPr>
            <w:rFonts w:ascii="Times New Roman" w:hAnsi="Times New Roman" w:cs="Times New Roman"/>
            <w:sz w:val="24"/>
            <w:szCs w:val="24"/>
            <w:lang w:val="en-GB"/>
          </w:rPr>
          <w:t xml:space="preserve">, McKay, </w:t>
        </w:r>
        <w:r>
          <w:rPr>
            <w:rFonts w:ascii="Times New Roman" w:hAnsi="Times New Roman" w:cs="Times New Roman"/>
            <w:sz w:val="24"/>
            <w:szCs w:val="24"/>
            <w:lang w:val="en-GB"/>
          </w:rPr>
          <w:t xml:space="preserve">&amp; </w:t>
        </w:r>
        <w:proofErr w:type="spellStart"/>
        <w:r>
          <w:rPr>
            <w:rFonts w:ascii="Times New Roman" w:hAnsi="Times New Roman" w:cs="Times New Roman"/>
            <w:sz w:val="24"/>
            <w:szCs w:val="24"/>
            <w:lang w:val="en-GB"/>
          </w:rPr>
          <w:t>Pollick</w:t>
        </w:r>
        <w:proofErr w:type="spellEnd"/>
        <w:r w:rsidRPr="004853A3">
          <w:rPr>
            <w:rFonts w:ascii="Times New Roman" w:hAnsi="Times New Roman" w:cs="Times New Roman"/>
            <w:sz w:val="24"/>
            <w:szCs w:val="24"/>
            <w:lang w:val="en-GB"/>
          </w:rPr>
          <w:t xml:space="preserve"> (2014</w:t>
        </w:r>
        <w:r>
          <w:rPr>
            <w:rFonts w:ascii="Times New Roman" w:hAnsi="Times New Roman" w:cs="Times New Roman"/>
            <w:sz w:val="24"/>
            <w:szCs w:val="24"/>
            <w:lang w:val="en-GB"/>
          </w:rPr>
          <w:t>)</w:t>
        </w:r>
      </w:ins>
      <w:del w:id="12" w:author="sean hughes" w:date="2020-10-22T12:44:00Z">
        <w:r w:rsidR="009A15F5" w:rsidRPr="008339FF" w:rsidDel="004853A3">
          <w:rPr>
            <w:rFonts w:ascii="Times New Roman" w:hAnsi="Times New Roman" w:cs="Times New Roman"/>
            <w:sz w:val="24"/>
            <w:szCs w:val="24"/>
            <w:lang w:val="en-GB"/>
          </w:rPr>
          <w:delText>. (WT)</w:delText>
        </w:r>
      </w:del>
    </w:p>
    <w:p w14:paraId="1ECDCB4D" w14:textId="1492BAB3" w:rsidR="009A15F5" w:rsidRPr="008339FF" w:rsidRDefault="009A15F5" w:rsidP="00815C58">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Authors:</w:t>
      </w:r>
    </w:p>
    <w:p w14:paraId="5C112337" w14:textId="63B1D522" w:rsidR="009A15F5" w:rsidRDefault="009A15F5" w:rsidP="00387050">
      <w:pPr>
        <w:pStyle w:val="ListParagraph"/>
        <w:jc w:val="both"/>
        <w:rPr>
          <w:ins w:id="13" w:author="sean hughes" w:date="2020-10-22T12:44:00Z"/>
          <w:rFonts w:ascii="Times New Roman" w:hAnsi="Times New Roman" w:cs="Times New Roman"/>
          <w:sz w:val="24"/>
          <w:szCs w:val="24"/>
          <w:lang w:val="en-GB"/>
        </w:rPr>
      </w:pPr>
      <w:r w:rsidRPr="008339FF">
        <w:rPr>
          <w:rFonts w:ascii="Times New Roman" w:hAnsi="Times New Roman" w:cs="Times New Roman"/>
          <w:sz w:val="24"/>
          <w:szCs w:val="24"/>
          <w:lang w:val="en-GB"/>
        </w:rPr>
        <w:t>Sean Hughes</w:t>
      </w:r>
    </w:p>
    <w:p w14:paraId="384A7476" w14:textId="1B62970E" w:rsidR="004853A3" w:rsidRPr="008339FF" w:rsidDel="004853A3" w:rsidRDefault="004853A3" w:rsidP="00387050">
      <w:pPr>
        <w:pStyle w:val="ListParagraph"/>
        <w:jc w:val="both"/>
        <w:rPr>
          <w:del w:id="14" w:author="sean hughes" w:date="2020-10-22T12:44:00Z"/>
          <w:rFonts w:ascii="Times New Roman" w:hAnsi="Times New Roman" w:cs="Times New Roman"/>
          <w:sz w:val="24"/>
          <w:szCs w:val="24"/>
          <w:lang w:val="en-GB"/>
        </w:rPr>
      </w:pPr>
    </w:p>
    <w:p w14:paraId="4F7B3989" w14:textId="56C40800" w:rsidR="009A15F5" w:rsidRPr="008339FF" w:rsidRDefault="009A15F5" w:rsidP="00387050">
      <w:pPr>
        <w:pStyle w:val="ListParagraph"/>
        <w:ind w:left="1416"/>
        <w:rPr>
          <w:rFonts w:ascii="Times New Roman" w:hAnsi="Times New Roman" w:cs="Times New Roman"/>
          <w:sz w:val="24"/>
          <w:szCs w:val="24"/>
          <w:lang w:val="en-GB"/>
        </w:rPr>
      </w:pPr>
      <w:r w:rsidRPr="008339FF">
        <w:rPr>
          <w:rFonts w:ascii="Times New Roman" w:hAnsi="Times New Roman" w:cs="Times New Roman"/>
          <w:sz w:val="24"/>
          <w:szCs w:val="24"/>
          <w:lang w:val="en-GB"/>
        </w:rPr>
        <w:t>Ghent University</w:t>
      </w:r>
      <w:r w:rsidRPr="008339FF">
        <w:rPr>
          <w:rFonts w:ascii="Times New Roman" w:hAnsi="Times New Roman" w:cs="Times New Roman"/>
          <w:sz w:val="24"/>
          <w:szCs w:val="24"/>
          <w:lang w:val="en-GB"/>
        </w:rPr>
        <w:br/>
        <w:t>Department of Experimental Clinical and Health Psychology</w:t>
      </w:r>
    </w:p>
    <w:p w14:paraId="3992894B" w14:textId="3973B9AC" w:rsidR="009A15F5" w:rsidRPr="008339FF" w:rsidRDefault="009A15F5" w:rsidP="00387050">
      <w:pPr>
        <w:pStyle w:val="ListParagraph"/>
        <w:rPr>
          <w:rFonts w:ascii="Times New Roman" w:hAnsi="Times New Roman" w:cs="Times New Roman"/>
          <w:sz w:val="24"/>
          <w:szCs w:val="24"/>
          <w:lang w:val="en-GB"/>
        </w:rPr>
      </w:pPr>
      <w:r w:rsidRPr="008339FF">
        <w:rPr>
          <w:rFonts w:ascii="Times New Roman" w:hAnsi="Times New Roman" w:cs="Times New Roman"/>
          <w:sz w:val="24"/>
          <w:szCs w:val="24"/>
          <w:lang w:val="en-GB"/>
        </w:rPr>
        <w:t xml:space="preserve">Stephanie </w:t>
      </w:r>
      <w:proofErr w:type="spellStart"/>
      <w:r w:rsidRPr="008339FF">
        <w:rPr>
          <w:rFonts w:ascii="Times New Roman" w:hAnsi="Times New Roman" w:cs="Times New Roman"/>
          <w:sz w:val="24"/>
          <w:szCs w:val="24"/>
          <w:lang w:val="en-GB"/>
        </w:rPr>
        <w:t>Timperman</w:t>
      </w:r>
      <w:proofErr w:type="spellEnd"/>
    </w:p>
    <w:p w14:paraId="2D6F4DE3" w14:textId="3F9B6FF7" w:rsidR="00815C58" w:rsidRPr="008339FF" w:rsidRDefault="009A15F5" w:rsidP="00815C58">
      <w:pPr>
        <w:pStyle w:val="ListParagraph"/>
        <w:jc w:val="both"/>
        <w:rPr>
          <w:rFonts w:ascii="Times New Roman" w:hAnsi="Times New Roman" w:cs="Times New Roman"/>
          <w:sz w:val="24"/>
          <w:szCs w:val="24"/>
          <w:lang w:val="en-GB"/>
        </w:rPr>
      </w:pPr>
      <w:r w:rsidRPr="008339FF">
        <w:rPr>
          <w:rFonts w:ascii="Times New Roman" w:hAnsi="Times New Roman" w:cs="Times New Roman"/>
          <w:sz w:val="24"/>
          <w:szCs w:val="24"/>
          <w:lang w:val="en-GB"/>
        </w:rPr>
        <w:tab/>
        <w:t xml:space="preserve">(Ghent University) </w:t>
      </w:r>
    </w:p>
    <w:p w14:paraId="492324A8" w14:textId="77777777" w:rsidR="00815C58" w:rsidRPr="008339FF" w:rsidRDefault="00815C58" w:rsidP="00815C58">
      <w:pPr>
        <w:pStyle w:val="ListParagraph"/>
        <w:jc w:val="both"/>
        <w:rPr>
          <w:rFonts w:ascii="Times New Roman" w:hAnsi="Times New Roman" w:cs="Times New Roman"/>
          <w:sz w:val="24"/>
          <w:szCs w:val="24"/>
          <w:lang w:val="en-GB"/>
        </w:rPr>
      </w:pPr>
    </w:p>
    <w:p w14:paraId="4145A386" w14:textId="64421746" w:rsidR="009A15F5" w:rsidRPr="008339FF" w:rsidRDefault="009A15F5" w:rsidP="00815C58">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Description</w:t>
      </w:r>
      <w:r w:rsidR="00815C58" w:rsidRPr="008339FF">
        <w:rPr>
          <w:rFonts w:ascii="Times New Roman" w:hAnsi="Times New Roman" w:cs="Times New Roman"/>
          <w:b/>
          <w:bCs/>
          <w:sz w:val="24"/>
          <w:szCs w:val="24"/>
          <w:lang w:val="en-GB"/>
        </w:rPr>
        <w:t>:</w:t>
      </w:r>
    </w:p>
    <w:p w14:paraId="1820688C" w14:textId="3FC40BD6" w:rsidR="004853A3" w:rsidRDefault="004853A3" w:rsidP="004853A3">
      <w:pPr>
        <w:pStyle w:val="ListParagraph"/>
        <w:jc w:val="both"/>
        <w:rPr>
          <w:ins w:id="15" w:author="sean hughes" w:date="2020-10-22T12:55:00Z"/>
          <w:rFonts w:ascii="Times New Roman" w:hAnsi="Times New Roman" w:cs="Times New Roman"/>
          <w:sz w:val="24"/>
          <w:szCs w:val="24"/>
          <w:lang w:val="en-GB"/>
        </w:rPr>
        <w:pPrChange w:id="16" w:author="sean hughes" w:date="2020-10-22T12:48:00Z">
          <w:pPr>
            <w:pStyle w:val="ListParagraph"/>
            <w:jc w:val="both"/>
          </w:pPr>
        </w:pPrChange>
      </w:pPr>
      <w:ins w:id="17" w:author="sean hughes" w:date="2020-10-22T12:46:00Z">
        <w:r>
          <w:rPr>
            <w:rFonts w:ascii="Times New Roman" w:hAnsi="Times New Roman" w:cs="Times New Roman"/>
            <w:sz w:val="24"/>
            <w:szCs w:val="24"/>
            <w:lang w:val="en-GB"/>
          </w:rPr>
          <w:t>T</w:t>
        </w:r>
        <w:r w:rsidRPr="008339FF">
          <w:rPr>
            <w:rFonts w:ascii="Times New Roman" w:hAnsi="Times New Roman" w:cs="Times New Roman"/>
            <w:sz w:val="24"/>
            <w:szCs w:val="24"/>
            <w:lang w:val="en-GB"/>
          </w:rPr>
          <w:t xml:space="preserve">he uncanny valley </w:t>
        </w:r>
        <w:r>
          <w:rPr>
            <w:rFonts w:ascii="Times New Roman" w:hAnsi="Times New Roman" w:cs="Times New Roman"/>
            <w:sz w:val="24"/>
            <w:szCs w:val="24"/>
            <w:lang w:val="en-GB"/>
          </w:rPr>
          <w:t xml:space="preserve">hypothesis refers to </w:t>
        </w:r>
      </w:ins>
      <w:ins w:id="18" w:author="sean hughes" w:date="2020-10-22T12:48:00Z">
        <w:r>
          <w:rPr>
            <w:rFonts w:ascii="Times New Roman" w:hAnsi="Times New Roman" w:cs="Times New Roman"/>
            <w:sz w:val="24"/>
            <w:szCs w:val="24"/>
            <w:lang w:val="en-GB"/>
          </w:rPr>
          <w:t xml:space="preserve">the idea </w:t>
        </w:r>
        <w:r w:rsidRPr="004853A3">
          <w:rPr>
            <w:rFonts w:ascii="Times New Roman" w:hAnsi="Times New Roman" w:cs="Times New Roman"/>
            <w:sz w:val="24"/>
            <w:szCs w:val="24"/>
            <w:lang w:val="en-GB"/>
          </w:rPr>
          <w:t>that almost but not fully humanlike artificial characters will trigger a profound sense of unease</w:t>
        </w:r>
        <w:r>
          <w:rPr>
            <w:rFonts w:ascii="Times New Roman" w:hAnsi="Times New Roman" w:cs="Times New Roman"/>
            <w:sz w:val="24"/>
            <w:szCs w:val="24"/>
            <w:lang w:val="en-GB"/>
          </w:rPr>
          <w:t xml:space="preserve"> in people</w:t>
        </w:r>
        <w:r w:rsidRPr="004853A3">
          <w:rPr>
            <w:rFonts w:ascii="Times New Roman" w:hAnsi="Times New Roman" w:cs="Times New Roman"/>
            <w:sz w:val="24"/>
            <w:szCs w:val="24"/>
            <w:lang w:val="en-GB"/>
          </w:rPr>
          <w:t xml:space="preserve">. This hypothesis </w:t>
        </w:r>
        <w:r>
          <w:rPr>
            <w:rFonts w:ascii="Times New Roman" w:hAnsi="Times New Roman" w:cs="Times New Roman"/>
            <w:sz w:val="24"/>
            <w:szCs w:val="24"/>
            <w:lang w:val="en-GB"/>
          </w:rPr>
          <w:t xml:space="preserve">is </w:t>
        </w:r>
        <w:r w:rsidRPr="004853A3">
          <w:rPr>
            <w:rFonts w:ascii="Times New Roman" w:hAnsi="Times New Roman" w:cs="Times New Roman"/>
            <w:sz w:val="24"/>
            <w:szCs w:val="24"/>
            <w:lang w:val="en-GB"/>
          </w:rPr>
          <w:t>widely acknowledged both the popula</w:t>
        </w:r>
        <w:r>
          <w:rPr>
            <w:rFonts w:ascii="Times New Roman" w:hAnsi="Times New Roman" w:cs="Times New Roman"/>
            <w:sz w:val="24"/>
            <w:szCs w:val="24"/>
            <w:lang w:val="en-GB"/>
          </w:rPr>
          <w:t>r media and scientific research</w:t>
        </w:r>
      </w:ins>
      <w:del w:id="19" w:author="sean hughes" w:date="2020-10-22T12:48:00Z">
        <w:r w:rsidR="009A15F5" w:rsidRPr="008339FF" w:rsidDel="004853A3">
          <w:rPr>
            <w:rFonts w:ascii="Times New Roman" w:hAnsi="Times New Roman" w:cs="Times New Roman"/>
            <w:sz w:val="24"/>
            <w:szCs w:val="24"/>
            <w:lang w:val="en-GB"/>
          </w:rPr>
          <w:delText xml:space="preserve">For many years, </w:delText>
        </w:r>
      </w:del>
      <w:del w:id="20" w:author="sean hughes" w:date="2020-10-22T12:46:00Z">
        <w:r w:rsidR="009A15F5" w:rsidRPr="008339FF" w:rsidDel="004853A3">
          <w:rPr>
            <w:rFonts w:ascii="Times New Roman" w:hAnsi="Times New Roman" w:cs="Times New Roman"/>
            <w:sz w:val="24"/>
            <w:szCs w:val="24"/>
            <w:lang w:val="en-GB"/>
          </w:rPr>
          <w:delText xml:space="preserve">the uncanny valley is a </w:delText>
        </w:r>
      </w:del>
      <w:del w:id="21" w:author="sean hughes" w:date="2020-10-22T12:48:00Z">
        <w:r w:rsidR="009A15F5" w:rsidRPr="008339FF" w:rsidDel="004853A3">
          <w:rPr>
            <w:rFonts w:ascii="Times New Roman" w:hAnsi="Times New Roman" w:cs="Times New Roman"/>
            <w:sz w:val="24"/>
            <w:szCs w:val="24"/>
            <w:lang w:val="en-GB"/>
          </w:rPr>
          <w:delText xml:space="preserve">hot topic </w:delText>
        </w:r>
      </w:del>
      <w:del w:id="22" w:author="sean hughes" w:date="2020-10-22T12:46:00Z">
        <w:r w:rsidR="009A15F5" w:rsidRPr="008339FF" w:rsidDel="004853A3">
          <w:rPr>
            <w:rFonts w:ascii="Times New Roman" w:hAnsi="Times New Roman" w:cs="Times New Roman"/>
            <w:sz w:val="24"/>
            <w:szCs w:val="24"/>
            <w:lang w:val="en-GB"/>
          </w:rPr>
          <w:delText xml:space="preserve">within the </w:delText>
        </w:r>
      </w:del>
      <w:del w:id="23" w:author="sean hughes" w:date="2020-10-22T12:48:00Z">
        <w:r w:rsidR="009A15F5" w:rsidRPr="008339FF" w:rsidDel="004853A3">
          <w:rPr>
            <w:rFonts w:ascii="Times New Roman" w:hAnsi="Times New Roman" w:cs="Times New Roman"/>
            <w:sz w:val="24"/>
            <w:szCs w:val="24"/>
            <w:lang w:val="en-GB"/>
          </w:rPr>
          <w:delText>robotic department and influences many other areas such as virtual reality, design of animated characters and psychology</w:delText>
        </w:r>
      </w:del>
      <w:r w:rsidR="009A15F5" w:rsidRPr="008339FF">
        <w:rPr>
          <w:rFonts w:ascii="Times New Roman" w:hAnsi="Times New Roman" w:cs="Times New Roman"/>
          <w:sz w:val="24"/>
          <w:szCs w:val="24"/>
          <w:lang w:val="en-GB"/>
        </w:rPr>
        <w:t>.</w:t>
      </w:r>
      <w:r w:rsidR="00E614D4" w:rsidRPr="008339FF">
        <w:rPr>
          <w:rFonts w:ascii="Times New Roman" w:hAnsi="Times New Roman" w:cs="Times New Roman"/>
          <w:sz w:val="24"/>
          <w:szCs w:val="24"/>
          <w:lang w:val="en-GB"/>
        </w:rPr>
        <w:t xml:space="preserve"> </w:t>
      </w:r>
      <w:ins w:id="24" w:author="sean hughes" w:date="2020-10-22T12:49:00Z">
        <w:r>
          <w:rPr>
            <w:rFonts w:ascii="Times New Roman" w:hAnsi="Times New Roman" w:cs="Times New Roman"/>
            <w:sz w:val="24"/>
            <w:szCs w:val="24"/>
            <w:lang w:val="en-GB"/>
          </w:rPr>
          <w:t xml:space="preserve">Despite its popularity, </w:t>
        </w:r>
        <w:r w:rsidRPr="004853A3">
          <w:rPr>
            <w:rFonts w:ascii="Times New Roman" w:hAnsi="Times New Roman" w:cs="Times New Roman"/>
            <w:sz w:val="24"/>
            <w:szCs w:val="24"/>
            <w:lang w:val="en-GB"/>
          </w:rPr>
          <w:t xml:space="preserve">empirical evidence </w:t>
        </w:r>
        <w:r>
          <w:rPr>
            <w:rFonts w:ascii="Times New Roman" w:hAnsi="Times New Roman" w:cs="Times New Roman"/>
            <w:sz w:val="24"/>
            <w:szCs w:val="24"/>
            <w:lang w:val="en-GB"/>
          </w:rPr>
          <w:t xml:space="preserve">surrounding this </w:t>
        </w:r>
        <w:r w:rsidRPr="004853A3">
          <w:rPr>
            <w:rFonts w:ascii="Times New Roman" w:hAnsi="Times New Roman" w:cs="Times New Roman"/>
            <w:sz w:val="24"/>
            <w:szCs w:val="24"/>
            <w:lang w:val="en-GB"/>
          </w:rPr>
          <w:t xml:space="preserve">hypothesis </w:t>
        </w:r>
        <w:r>
          <w:rPr>
            <w:rFonts w:ascii="Times New Roman" w:hAnsi="Times New Roman" w:cs="Times New Roman"/>
            <w:sz w:val="24"/>
            <w:szCs w:val="24"/>
            <w:lang w:val="en-GB"/>
          </w:rPr>
          <w:t>remains</w:t>
        </w:r>
        <w:r w:rsidRPr="004853A3">
          <w:rPr>
            <w:rFonts w:ascii="Times New Roman" w:hAnsi="Times New Roman" w:cs="Times New Roman"/>
            <w:sz w:val="24"/>
            <w:szCs w:val="24"/>
            <w:lang w:val="en-GB"/>
          </w:rPr>
          <w:t xml:space="preserve"> inconsistent. </w:t>
        </w:r>
        <w:r>
          <w:rPr>
            <w:rFonts w:ascii="Times New Roman" w:hAnsi="Times New Roman" w:cs="Times New Roman"/>
            <w:sz w:val="24"/>
            <w:szCs w:val="24"/>
            <w:lang w:val="en-GB"/>
          </w:rPr>
          <w:t xml:space="preserve">In this pre-registered effort, we sought to </w:t>
        </w:r>
      </w:ins>
      <w:ins w:id="25" w:author="sean hughes" w:date="2020-10-22T12:50:00Z">
        <w:r>
          <w:rPr>
            <w:rFonts w:ascii="Times New Roman" w:hAnsi="Times New Roman" w:cs="Times New Roman"/>
            <w:sz w:val="24"/>
            <w:szCs w:val="24"/>
            <w:lang w:val="en-GB"/>
          </w:rPr>
          <w:t xml:space="preserve">replicate the findings reported by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ins>
    </w:p>
    <w:p w14:paraId="5F06E6AF" w14:textId="26CCAE87" w:rsidR="0080759C" w:rsidRDefault="0080759C" w:rsidP="004853A3">
      <w:pPr>
        <w:pStyle w:val="ListParagraph"/>
        <w:jc w:val="both"/>
        <w:rPr>
          <w:ins w:id="26" w:author="sean hughes" w:date="2020-10-22T12:55:00Z"/>
          <w:rFonts w:ascii="Times New Roman" w:hAnsi="Times New Roman" w:cs="Times New Roman"/>
          <w:sz w:val="24"/>
          <w:szCs w:val="24"/>
          <w:lang w:val="en-GB"/>
        </w:rPr>
        <w:pPrChange w:id="27" w:author="sean hughes" w:date="2020-10-22T12:48:00Z">
          <w:pPr>
            <w:pStyle w:val="ListParagraph"/>
            <w:jc w:val="both"/>
          </w:pPr>
        </w:pPrChange>
      </w:pPr>
    </w:p>
    <w:p w14:paraId="15503A8D" w14:textId="0B41863B" w:rsidR="0080759C" w:rsidRPr="0080759C" w:rsidRDefault="0080759C" w:rsidP="0080759C">
      <w:pPr>
        <w:pStyle w:val="ListParagraph"/>
        <w:jc w:val="both"/>
        <w:rPr>
          <w:ins w:id="28" w:author="sean hughes" w:date="2020-10-22T12:55:00Z"/>
          <w:rFonts w:ascii="Times New Roman" w:hAnsi="Times New Roman" w:cs="Times New Roman"/>
          <w:sz w:val="24"/>
          <w:szCs w:val="24"/>
          <w:lang w:val="en-US"/>
          <w:rPrChange w:id="29" w:author="sean hughes" w:date="2020-10-22T12:55:00Z">
            <w:rPr>
              <w:ins w:id="30" w:author="sean hughes" w:date="2020-10-22T12:55:00Z"/>
              <w:rFonts w:ascii="Times New Roman" w:hAnsi="Times New Roman" w:cs="Times New Roman"/>
              <w:sz w:val="24"/>
              <w:szCs w:val="24"/>
              <w:lang w:val="en-GB"/>
            </w:rPr>
          </w:rPrChange>
        </w:rPr>
        <w:pPrChange w:id="31" w:author="sean hughes" w:date="2020-10-22T12:48:00Z">
          <w:pPr>
            <w:pStyle w:val="ListParagraph"/>
            <w:jc w:val="both"/>
          </w:pPr>
        </w:pPrChange>
      </w:pPr>
      <w:ins w:id="32" w:author="sean hughes" w:date="2020-10-22T12:55:00Z">
        <w:r>
          <w:rPr>
            <w:rFonts w:ascii="Times New Roman" w:hAnsi="Times New Roman" w:cs="Times New Roman"/>
            <w:sz w:val="24"/>
            <w:szCs w:val="24"/>
            <w:lang w:val="en-US"/>
          </w:rPr>
          <w:t xml:space="preserve">They argued that </w:t>
        </w:r>
        <w:r w:rsidRPr="0080759C">
          <w:rPr>
            <w:rFonts w:ascii="Times New Roman" w:hAnsi="Times New Roman" w:cs="Times New Roman"/>
            <w:sz w:val="24"/>
            <w:szCs w:val="24"/>
            <w:lang w:val="en-US"/>
          </w:rPr>
          <w:t xml:space="preserve">improving the motion quality </w:t>
        </w:r>
        <w:r>
          <w:rPr>
            <w:rFonts w:ascii="Times New Roman" w:hAnsi="Times New Roman" w:cs="Times New Roman"/>
            <w:sz w:val="24"/>
            <w:szCs w:val="24"/>
            <w:lang w:val="en-US"/>
          </w:rPr>
          <w:t xml:space="preserve">of </w:t>
        </w:r>
      </w:ins>
      <w:ins w:id="33" w:author="sean hughes" w:date="2020-10-22T12:56:00Z">
        <w:r>
          <w:rPr>
            <w:rFonts w:ascii="Times New Roman" w:hAnsi="Times New Roman" w:cs="Times New Roman"/>
            <w:sz w:val="24"/>
            <w:szCs w:val="24"/>
            <w:lang w:val="en-US"/>
          </w:rPr>
          <w:t xml:space="preserve">characters </w:t>
        </w:r>
      </w:ins>
      <w:ins w:id="34" w:author="sean hughes" w:date="2020-10-22T12:55:00Z">
        <w:r w:rsidRPr="0080759C">
          <w:rPr>
            <w:rFonts w:ascii="Times New Roman" w:hAnsi="Times New Roman" w:cs="Times New Roman"/>
            <w:sz w:val="24"/>
            <w:szCs w:val="24"/>
            <w:lang w:val="en-US"/>
          </w:rPr>
          <w:t>systematically improved the acceptability of the characters. In particular, the character classified in the deepest location of</w:t>
        </w:r>
      </w:ins>
      <w:ins w:id="35" w:author="sean hughes" w:date="2020-10-22T12:56:00Z">
        <w:r>
          <w:rPr>
            <w:rFonts w:ascii="Times New Roman" w:hAnsi="Times New Roman" w:cs="Times New Roman"/>
            <w:sz w:val="24"/>
            <w:szCs w:val="24"/>
            <w:lang w:val="en-US"/>
          </w:rPr>
          <w:t xml:space="preserve"> </w:t>
        </w:r>
      </w:ins>
      <w:ins w:id="36" w:author="sean hughes" w:date="2020-10-22T12:55:00Z">
        <w:r w:rsidRPr="0080759C">
          <w:rPr>
            <w:rFonts w:ascii="Times New Roman" w:hAnsi="Times New Roman" w:cs="Times New Roman"/>
            <w:sz w:val="24"/>
            <w:szCs w:val="24"/>
            <w:lang w:val="en-US"/>
          </w:rPr>
          <w:t xml:space="preserve">the uncanny valley became more acceptable when it was animated. </w:t>
        </w:r>
      </w:ins>
      <w:ins w:id="37" w:author="sean hughes" w:date="2020-10-22T12:56:00Z">
        <w:r>
          <w:rPr>
            <w:rFonts w:ascii="Times New Roman" w:hAnsi="Times New Roman" w:cs="Times New Roman"/>
            <w:sz w:val="24"/>
            <w:szCs w:val="24"/>
            <w:lang w:val="en-US"/>
          </w:rPr>
          <w:t xml:space="preserve">They claimed that </w:t>
        </w:r>
      </w:ins>
      <w:ins w:id="38" w:author="sean hughes" w:date="2020-10-22T12:55:00Z">
        <w:r w:rsidRPr="0080759C">
          <w:rPr>
            <w:rFonts w:ascii="Times New Roman" w:hAnsi="Times New Roman" w:cs="Times New Roman"/>
            <w:sz w:val="24"/>
            <w:szCs w:val="24"/>
            <w:lang w:val="en-US"/>
          </w:rPr>
          <w:t xml:space="preserve">although an uncanny valley </w:t>
        </w:r>
      </w:ins>
      <w:ins w:id="39" w:author="sean hughes" w:date="2020-10-22T12:56:00Z">
        <w:r>
          <w:rPr>
            <w:rFonts w:ascii="Times New Roman" w:hAnsi="Times New Roman" w:cs="Times New Roman"/>
            <w:sz w:val="24"/>
            <w:szCs w:val="24"/>
            <w:lang w:val="en-US"/>
          </w:rPr>
          <w:t xml:space="preserve">effect </w:t>
        </w:r>
      </w:ins>
      <w:ins w:id="40" w:author="sean hughes" w:date="2020-10-22T12:55:00Z">
        <w:r w:rsidRPr="0080759C">
          <w:rPr>
            <w:rFonts w:ascii="Times New Roman" w:hAnsi="Times New Roman" w:cs="Times New Roman"/>
            <w:sz w:val="24"/>
            <w:szCs w:val="24"/>
            <w:lang w:val="en-US"/>
          </w:rPr>
          <w:t>was found for static characters, the deepening of the valley with motion, originally predicted by Mori (1970/2012), was not obtained.</w:t>
        </w:r>
      </w:ins>
    </w:p>
    <w:p w14:paraId="72404A2C" w14:textId="3B08B1DF" w:rsidR="009A15F5" w:rsidRPr="00395ADF" w:rsidDel="0080759C" w:rsidRDefault="00395ADF" w:rsidP="004853A3">
      <w:pPr>
        <w:pStyle w:val="ListParagraph"/>
        <w:jc w:val="both"/>
        <w:rPr>
          <w:del w:id="41" w:author="sean hughes" w:date="2020-10-22T12:56:00Z"/>
          <w:rFonts w:ascii="Times New Roman" w:hAnsi="Times New Roman" w:cs="Times New Roman"/>
          <w:b/>
          <w:sz w:val="24"/>
          <w:szCs w:val="24"/>
          <w:lang w:val="en-GB"/>
          <w:rPrChange w:id="42" w:author="sean hughes" w:date="2020-10-22T17:34:00Z">
            <w:rPr>
              <w:del w:id="43" w:author="sean hughes" w:date="2020-10-22T12:56:00Z"/>
              <w:rFonts w:ascii="Times New Roman" w:hAnsi="Times New Roman" w:cs="Times New Roman"/>
              <w:sz w:val="24"/>
              <w:szCs w:val="24"/>
              <w:lang w:val="en-GB"/>
            </w:rPr>
          </w:rPrChange>
        </w:rPr>
        <w:pPrChange w:id="44" w:author="sean hughes" w:date="2020-10-22T12:48:00Z">
          <w:pPr>
            <w:pStyle w:val="ListParagraph"/>
            <w:jc w:val="both"/>
          </w:pPr>
        </w:pPrChange>
      </w:pPr>
      <w:ins w:id="45" w:author="sean hughes" w:date="2020-10-22T17:34:00Z">
        <w:r w:rsidRPr="00395ADF">
          <w:rPr>
            <w:rFonts w:ascii="Times New Roman" w:hAnsi="Times New Roman" w:cs="Times New Roman"/>
            <w:b/>
            <w:sz w:val="24"/>
            <w:szCs w:val="24"/>
            <w:lang w:val="en-GB"/>
            <w:rPrChange w:id="46" w:author="sean hughes" w:date="2020-10-22T17:34:00Z">
              <w:rPr>
                <w:rFonts w:ascii="Times New Roman" w:hAnsi="Times New Roman" w:cs="Times New Roman"/>
                <w:sz w:val="24"/>
                <w:szCs w:val="24"/>
                <w:lang w:val="en-GB"/>
              </w:rPr>
            </w:rPrChange>
          </w:rPr>
          <w:t xml:space="preserve">Confirmatory </w:t>
        </w:r>
      </w:ins>
      <w:del w:id="47" w:author="sean hughes" w:date="2020-10-22T12:49:00Z">
        <w:r w:rsidR="00E614D4" w:rsidRPr="00395ADF" w:rsidDel="004853A3">
          <w:rPr>
            <w:rFonts w:ascii="Times New Roman" w:hAnsi="Times New Roman" w:cs="Times New Roman"/>
            <w:b/>
            <w:sz w:val="24"/>
            <w:szCs w:val="24"/>
            <w:lang w:val="en-GB"/>
            <w:rPrChange w:id="48" w:author="sean hughes" w:date="2020-10-22T17:34:00Z">
              <w:rPr>
                <w:rFonts w:ascii="Times New Roman" w:hAnsi="Times New Roman" w:cs="Times New Roman"/>
                <w:sz w:val="24"/>
                <w:szCs w:val="24"/>
                <w:lang w:val="en-GB"/>
              </w:rPr>
            </w:rPrChange>
          </w:rPr>
          <w:delText xml:space="preserve">As the research about the existence and causes of the uncanny valley is generally dubious, this study tried to go back to beginning of the hypothesis suggested by Mori (1970). </w:delText>
        </w:r>
      </w:del>
      <w:del w:id="49" w:author="sean hughes" w:date="2020-10-22T12:56:00Z">
        <w:r w:rsidR="00E614D4" w:rsidRPr="00395ADF" w:rsidDel="0080759C">
          <w:rPr>
            <w:rFonts w:ascii="Times New Roman" w:hAnsi="Times New Roman" w:cs="Times New Roman"/>
            <w:b/>
            <w:sz w:val="24"/>
            <w:szCs w:val="24"/>
            <w:lang w:val="en-GB"/>
            <w:rPrChange w:id="50" w:author="sean hughes" w:date="2020-10-22T17:34:00Z">
              <w:rPr>
                <w:rFonts w:ascii="Times New Roman" w:hAnsi="Times New Roman" w:cs="Times New Roman"/>
                <w:sz w:val="24"/>
                <w:szCs w:val="24"/>
                <w:lang w:val="en-GB"/>
              </w:rPr>
            </w:rPrChange>
          </w:rPr>
          <w:delText>By replicating the study of Piwek et al. (2014) for the SCORE-project</w:delText>
        </w:r>
        <w:r w:rsidR="003E4E23" w:rsidRPr="00395ADF" w:rsidDel="0080759C">
          <w:rPr>
            <w:rFonts w:ascii="Times New Roman" w:hAnsi="Times New Roman" w:cs="Times New Roman"/>
            <w:b/>
            <w:sz w:val="24"/>
            <w:szCs w:val="24"/>
            <w:lang w:val="en-GB"/>
            <w:rPrChange w:id="51" w:author="sean hughes" w:date="2020-10-22T17:34:00Z">
              <w:rPr>
                <w:rFonts w:ascii="Times New Roman" w:hAnsi="Times New Roman" w:cs="Times New Roman"/>
                <w:sz w:val="24"/>
                <w:szCs w:val="24"/>
                <w:lang w:val="en-GB"/>
              </w:rPr>
            </w:rPrChange>
          </w:rPr>
          <w:delText>, and later expand it, we tr</w:delText>
        </w:r>
        <w:r w:rsidR="00387050" w:rsidRPr="00395ADF" w:rsidDel="0080759C">
          <w:rPr>
            <w:rFonts w:ascii="Times New Roman" w:hAnsi="Times New Roman" w:cs="Times New Roman"/>
            <w:b/>
            <w:sz w:val="24"/>
            <w:szCs w:val="24"/>
            <w:lang w:val="en-GB"/>
            <w:rPrChange w:id="52" w:author="sean hughes" w:date="2020-10-22T17:34:00Z">
              <w:rPr>
                <w:rFonts w:ascii="Times New Roman" w:hAnsi="Times New Roman" w:cs="Times New Roman"/>
                <w:sz w:val="24"/>
                <w:szCs w:val="24"/>
                <w:lang w:val="en-GB"/>
              </w:rPr>
            </w:rPrChange>
          </w:rPr>
          <w:delText>y</w:delText>
        </w:r>
        <w:r w:rsidR="003E4E23" w:rsidRPr="00395ADF" w:rsidDel="0080759C">
          <w:rPr>
            <w:rFonts w:ascii="Times New Roman" w:hAnsi="Times New Roman" w:cs="Times New Roman"/>
            <w:b/>
            <w:sz w:val="24"/>
            <w:szCs w:val="24"/>
            <w:lang w:val="en-GB"/>
            <w:rPrChange w:id="53" w:author="sean hughes" w:date="2020-10-22T17:34:00Z">
              <w:rPr>
                <w:rFonts w:ascii="Times New Roman" w:hAnsi="Times New Roman" w:cs="Times New Roman"/>
                <w:sz w:val="24"/>
                <w:szCs w:val="24"/>
                <w:lang w:val="en-GB"/>
              </w:rPr>
            </w:rPrChange>
          </w:rPr>
          <w:delText xml:space="preserve"> to contribute to </w:delText>
        </w:r>
        <w:r w:rsidR="00387050" w:rsidRPr="00395ADF" w:rsidDel="0080759C">
          <w:rPr>
            <w:rFonts w:ascii="Times New Roman" w:hAnsi="Times New Roman" w:cs="Times New Roman"/>
            <w:b/>
            <w:sz w:val="24"/>
            <w:szCs w:val="24"/>
            <w:lang w:val="en-GB"/>
            <w:rPrChange w:id="54" w:author="sean hughes" w:date="2020-10-22T17:34:00Z">
              <w:rPr>
                <w:rFonts w:ascii="Times New Roman" w:hAnsi="Times New Roman" w:cs="Times New Roman"/>
                <w:sz w:val="24"/>
                <w:szCs w:val="24"/>
                <w:lang w:val="en-GB"/>
              </w:rPr>
            </w:rPrChange>
          </w:rPr>
          <w:delText xml:space="preserve">making the evidence less ambiguous. </w:delText>
        </w:r>
      </w:del>
    </w:p>
    <w:p w14:paraId="4C6DFA75" w14:textId="7C53727E" w:rsidR="009A15F5" w:rsidRPr="008339FF" w:rsidRDefault="009A15F5" w:rsidP="00395ADF">
      <w:pPr>
        <w:jc w:val="both"/>
        <w:rPr>
          <w:rFonts w:ascii="Times New Roman" w:hAnsi="Times New Roman" w:cs="Times New Roman"/>
          <w:b/>
          <w:bCs/>
          <w:sz w:val="24"/>
          <w:szCs w:val="24"/>
          <w:lang w:val="en-GB"/>
        </w:rPr>
        <w:pPrChange w:id="55" w:author="sean hughes" w:date="2020-10-22T17:34:00Z">
          <w:pPr>
            <w:jc w:val="both"/>
          </w:pPr>
        </w:pPrChange>
      </w:pPr>
      <w:del w:id="56" w:author="sean hughes" w:date="2020-10-22T17:34:00Z">
        <w:r w:rsidRPr="00395ADF" w:rsidDel="00395ADF">
          <w:rPr>
            <w:rFonts w:ascii="Times New Roman" w:hAnsi="Times New Roman" w:cs="Times New Roman"/>
            <w:b/>
            <w:bCs/>
            <w:sz w:val="24"/>
            <w:szCs w:val="24"/>
            <w:lang w:val="en-GB"/>
            <w:rPrChange w:id="57" w:author="sean hughes" w:date="2020-10-22T17:34:00Z">
              <w:rPr>
                <w:rFonts w:ascii="Times New Roman" w:hAnsi="Times New Roman" w:cs="Times New Roman"/>
                <w:b/>
                <w:bCs/>
                <w:sz w:val="24"/>
                <w:szCs w:val="24"/>
                <w:lang w:val="en-GB"/>
              </w:rPr>
            </w:rPrChange>
          </w:rPr>
          <w:delText>H</w:delText>
        </w:r>
        <w:r w:rsidRPr="008339FF" w:rsidDel="00395ADF">
          <w:rPr>
            <w:rFonts w:ascii="Times New Roman" w:hAnsi="Times New Roman" w:cs="Times New Roman"/>
            <w:b/>
            <w:bCs/>
            <w:sz w:val="24"/>
            <w:szCs w:val="24"/>
            <w:lang w:val="en-GB"/>
          </w:rPr>
          <w:delText>ypothesis</w:delText>
        </w:r>
      </w:del>
      <w:ins w:id="58" w:author="sean hughes" w:date="2020-10-22T17:34:00Z">
        <w:r w:rsidR="00395ADF">
          <w:rPr>
            <w:rFonts w:ascii="Times New Roman" w:hAnsi="Times New Roman" w:cs="Times New Roman"/>
            <w:b/>
            <w:sz w:val="24"/>
            <w:szCs w:val="24"/>
            <w:lang w:val="en-GB"/>
          </w:rPr>
          <w:t>Analyses</w:t>
        </w:r>
      </w:ins>
      <w:r w:rsidR="00815C58" w:rsidRPr="008339FF">
        <w:rPr>
          <w:rFonts w:ascii="Times New Roman" w:hAnsi="Times New Roman" w:cs="Times New Roman"/>
          <w:b/>
          <w:bCs/>
          <w:sz w:val="24"/>
          <w:szCs w:val="24"/>
          <w:lang w:val="en-GB"/>
        </w:rPr>
        <w:t>:</w:t>
      </w:r>
    </w:p>
    <w:p w14:paraId="6C1D9B10" w14:textId="77777777" w:rsidR="00C433F9" w:rsidRDefault="003E4E23" w:rsidP="00387050">
      <w:pPr>
        <w:pStyle w:val="ListParagraph"/>
        <w:jc w:val="both"/>
        <w:rPr>
          <w:ins w:id="59" w:author="sean hughes" w:date="2020-10-22T17:06:00Z"/>
          <w:rFonts w:ascii="Times New Roman" w:hAnsi="Times New Roman" w:cs="Times New Roman"/>
          <w:sz w:val="24"/>
          <w:szCs w:val="24"/>
          <w:lang w:val="en-GB"/>
        </w:rPr>
      </w:pPr>
      <w:r w:rsidRPr="008339FF">
        <w:rPr>
          <w:rFonts w:ascii="Times New Roman" w:hAnsi="Times New Roman" w:cs="Times New Roman"/>
          <w:b/>
          <w:bCs/>
          <w:sz w:val="24"/>
          <w:szCs w:val="24"/>
          <w:lang w:val="en-GB"/>
        </w:rPr>
        <w:t>H1</w:t>
      </w:r>
      <w:r w:rsidRPr="008339FF">
        <w:rPr>
          <w:rFonts w:ascii="Times New Roman" w:hAnsi="Times New Roman" w:cs="Times New Roman"/>
          <w:sz w:val="24"/>
          <w:szCs w:val="24"/>
          <w:lang w:val="en-GB"/>
        </w:rPr>
        <w:t xml:space="preserve">: </w:t>
      </w:r>
      <w:del w:id="60" w:author="sean hughes" w:date="2020-10-22T17:01:00Z">
        <w:r w:rsidR="00387050" w:rsidRPr="008339FF" w:rsidDel="00C433F9">
          <w:rPr>
            <w:rFonts w:ascii="Times New Roman" w:hAnsi="Times New Roman" w:cs="Times New Roman"/>
            <w:sz w:val="24"/>
            <w:szCs w:val="24"/>
            <w:lang w:val="en-GB"/>
          </w:rPr>
          <w:delText xml:space="preserve">The rate </w:delText>
        </w:r>
      </w:del>
      <w:ins w:id="61" w:author="sean hughes" w:date="2020-10-22T17:01:00Z">
        <w:r w:rsidR="00C433F9">
          <w:rPr>
            <w:rFonts w:ascii="Times New Roman" w:hAnsi="Times New Roman" w:cs="Times New Roman"/>
            <w:sz w:val="24"/>
            <w:szCs w:val="24"/>
            <w:lang w:val="en-GB"/>
          </w:rPr>
          <w:t xml:space="preserve">Ratings of </w:t>
        </w:r>
      </w:ins>
      <w:del w:id="62" w:author="sean hughes" w:date="2020-10-22T17:01:00Z">
        <w:r w:rsidR="00387050" w:rsidRPr="008339FF" w:rsidDel="00C433F9">
          <w:rPr>
            <w:rFonts w:ascii="Times New Roman" w:hAnsi="Times New Roman" w:cs="Times New Roman"/>
            <w:sz w:val="24"/>
            <w:szCs w:val="24"/>
            <w:lang w:val="en-GB"/>
          </w:rPr>
          <w:delText xml:space="preserve">of </w:delText>
        </w:r>
      </w:del>
      <w:r w:rsidR="00387050" w:rsidRPr="008339FF">
        <w:rPr>
          <w:rFonts w:ascii="Times New Roman" w:hAnsi="Times New Roman" w:cs="Times New Roman"/>
          <w:sz w:val="24"/>
          <w:szCs w:val="24"/>
          <w:lang w:val="en-GB"/>
        </w:rPr>
        <w:t xml:space="preserve">human likeness </w:t>
      </w:r>
      <w:ins w:id="63" w:author="sean hughes" w:date="2020-10-22T17:05:00Z">
        <w:r w:rsidR="00C433F9">
          <w:rPr>
            <w:rFonts w:ascii="Times New Roman" w:hAnsi="Times New Roman" w:cs="Times New Roman"/>
            <w:sz w:val="24"/>
            <w:szCs w:val="24"/>
            <w:lang w:val="en-GB"/>
          </w:rPr>
          <w:t xml:space="preserve">(i.e., how similar to a human a character is) </w:t>
        </w:r>
      </w:ins>
      <w:ins w:id="64" w:author="sean hughes" w:date="2020-10-22T17:02:00Z">
        <w:r w:rsidR="00C433F9">
          <w:rPr>
            <w:rFonts w:ascii="Times New Roman" w:hAnsi="Times New Roman" w:cs="Times New Roman"/>
            <w:sz w:val="24"/>
            <w:szCs w:val="24"/>
            <w:lang w:val="en-GB"/>
          </w:rPr>
          <w:t xml:space="preserve">will differ as a function of </w:t>
        </w:r>
        <w:r w:rsidR="00C433F9" w:rsidRPr="00C433F9">
          <w:rPr>
            <w:rFonts w:ascii="Times New Roman" w:hAnsi="Times New Roman" w:cs="Times New Roman"/>
            <w:i/>
            <w:sz w:val="24"/>
            <w:szCs w:val="24"/>
            <w:lang w:val="en-GB"/>
            <w:rPrChange w:id="65" w:author="sean hughes" w:date="2020-10-22T17:05:00Z">
              <w:rPr>
                <w:rFonts w:ascii="Times New Roman" w:hAnsi="Times New Roman" w:cs="Times New Roman"/>
                <w:sz w:val="24"/>
                <w:szCs w:val="24"/>
                <w:lang w:val="en-GB"/>
              </w:rPr>
            </w:rPrChange>
          </w:rPr>
          <w:t>Character</w:t>
        </w:r>
      </w:ins>
      <w:ins w:id="66" w:author="sean hughes" w:date="2020-10-22T17:05:00Z">
        <w:r w:rsidR="00C433F9" w:rsidRPr="00C433F9">
          <w:rPr>
            <w:rFonts w:ascii="Times New Roman" w:hAnsi="Times New Roman" w:cs="Times New Roman"/>
            <w:i/>
            <w:sz w:val="24"/>
            <w:szCs w:val="24"/>
            <w:lang w:val="en-GB"/>
            <w:rPrChange w:id="67" w:author="sean hughes" w:date="2020-10-22T17:05:00Z">
              <w:rPr>
                <w:rFonts w:ascii="Times New Roman" w:hAnsi="Times New Roman" w:cs="Times New Roman"/>
                <w:sz w:val="24"/>
                <w:szCs w:val="24"/>
                <w:lang w:val="en-GB"/>
              </w:rPr>
            </w:rPrChange>
          </w:rPr>
          <w:t xml:space="preserve"> Type</w:t>
        </w:r>
      </w:ins>
      <w:ins w:id="68" w:author="sean hughes" w:date="2020-10-22T17:02:00Z">
        <w:r w:rsidR="00C433F9">
          <w:rPr>
            <w:rFonts w:ascii="Times New Roman" w:hAnsi="Times New Roman" w:cs="Times New Roman"/>
            <w:sz w:val="24"/>
            <w:szCs w:val="24"/>
            <w:lang w:val="en-GB"/>
          </w:rPr>
          <w:t xml:space="preserve">. </w:t>
        </w:r>
      </w:ins>
    </w:p>
    <w:p w14:paraId="1943FC86" w14:textId="77777777" w:rsidR="00C433F9" w:rsidRDefault="00C433F9" w:rsidP="00C433F9">
      <w:pPr>
        <w:pStyle w:val="ListParagraph"/>
        <w:jc w:val="both"/>
        <w:rPr>
          <w:ins w:id="69" w:author="sean hughes" w:date="2020-10-22T17:06:00Z"/>
          <w:rFonts w:ascii="Times New Roman" w:hAnsi="Times New Roman" w:cs="Times New Roman"/>
          <w:b/>
          <w:bCs/>
          <w:sz w:val="24"/>
          <w:szCs w:val="24"/>
          <w:lang w:val="en-GB"/>
        </w:rPr>
        <w:pPrChange w:id="70" w:author="sean hughes" w:date="2020-10-22T17:06:00Z">
          <w:pPr>
            <w:pStyle w:val="ListParagraph"/>
            <w:jc w:val="both"/>
          </w:pPr>
        </w:pPrChange>
      </w:pPr>
    </w:p>
    <w:p w14:paraId="6470B7CB" w14:textId="6A27D175" w:rsidR="00387050" w:rsidRDefault="00C433F9" w:rsidP="004E2C56">
      <w:pPr>
        <w:pStyle w:val="ListParagraph"/>
        <w:ind w:left="1416"/>
        <w:jc w:val="both"/>
        <w:rPr>
          <w:ins w:id="71" w:author="sean hughes" w:date="2020-10-22T17:01:00Z"/>
          <w:rFonts w:ascii="Times New Roman" w:hAnsi="Times New Roman" w:cs="Times New Roman"/>
          <w:sz w:val="24"/>
          <w:szCs w:val="24"/>
          <w:lang w:val="en-GB"/>
        </w:rPr>
        <w:pPrChange w:id="72" w:author="sean hughes" w:date="2020-10-22T17:29:00Z">
          <w:pPr>
            <w:pStyle w:val="ListParagraph"/>
            <w:jc w:val="both"/>
          </w:pPr>
        </w:pPrChange>
      </w:pPr>
      <w:ins w:id="73" w:author="sean hughes" w:date="2020-10-22T17:06:00Z">
        <w:r>
          <w:rPr>
            <w:rFonts w:ascii="Times New Roman" w:hAnsi="Times New Roman" w:cs="Times New Roman"/>
            <w:b/>
            <w:bCs/>
            <w:sz w:val="24"/>
            <w:szCs w:val="24"/>
            <w:lang w:val="en-GB"/>
          </w:rPr>
          <w:t xml:space="preserve">H1a. </w:t>
        </w:r>
        <w:r w:rsidRPr="00C433F9">
          <w:rPr>
            <w:rFonts w:ascii="Times New Roman" w:hAnsi="Times New Roman" w:cs="Times New Roman"/>
            <w:bCs/>
            <w:sz w:val="24"/>
            <w:szCs w:val="24"/>
            <w:lang w:val="en-GB"/>
            <w:rPrChange w:id="74" w:author="sean hughes" w:date="2020-10-22T17:06:00Z">
              <w:rPr>
                <w:rFonts w:ascii="Times New Roman" w:hAnsi="Times New Roman" w:cs="Times New Roman"/>
                <w:b/>
                <w:bCs/>
                <w:sz w:val="24"/>
                <w:szCs w:val="24"/>
                <w:lang w:val="en-GB"/>
              </w:rPr>
            </w:rPrChange>
          </w:rPr>
          <w:t>Follow-up comparison tests</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will examine if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w:t>
        </w:r>
      </w:ins>
      <w:ins w:id="75" w:author="sean hughes" w:date="2020-10-22T17:07:00Z">
        <w:r>
          <w:rPr>
            <w:rFonts w:ascii="Times New Roman" w:hAnsi="Times New Roman" w:cs="Times New Roman"/>
            <w:sz w:val="24"/>
            <w:szCs w:val="24"/>
            <w:lang w:val="en-GB"/>
          </w:rPr>
          <w:t xml:space="preserve">’s (2014) findings replicate, </w:t>
        </w:r>
      </w:ins>
      <w:ins w:id="76" w:author="sean hughes" w:date="2020-10-22T17:02:00Z">
        <w:r>
          <w:rPr>
            <w:rFonts w:ascii="Times New Roman" w:hAnsi="Times New Roman" w:cs="Times New Roman"/>
            <w:sz w:val="24"/>
            <w:szCs w:val="24"/>
            <w:lang w:val="en-GB"/>
          </w:rPr>
          <w:t xml:space="preserve">such that </w:t>
        </w:r>
      </w:ins>
      <w:ins w:id="77" w:author="sean hughes" w:date="2020-10-22T17:04:00Z">
        <w:r>
          <w:rPr>
            <w:rFonts w:ascii="Times New Roman" w:hAnsi="Times New Roman" w:cs="Times New Roman"/>
            <w:sz w:val="24"/>
            <w:szCs w:val="24"/>
            <w:lang w:val="en-GB"/>
          </w:rPr>
          <w:t>robots will be rated lower than a mannequin</w:t>
        </w:r>
      </w:ins>
      <w:ins w:id="78" w:author="sean hughes" w:date="2020-10-22T17:06:00Z">
        <w:r>
          <w:rPr>
            <w:rFonts w:ascii="Times New Roman" w:hAnsi="Times New Roman" w:cs="Times New Roman"/>
            <w:sz w:val="24"/>
            <w:szCs w:val="24"/>
            <w:lang w:val="en-GB"/>
          </w:rPr>
          <w:t xml:space="preserve"> (but not each other)</w:t>
        </w:r>
      </w:ins>
      <w:ins w:id="79" w:author="sean hughes" w:date="2020-10-22T17:04:00Z">
        <w:r>
          <w:rPr>
            <w:rFonts w:ascii="Times New Roman" w:hAnsi="Times New Roman" w:cs="Times New Roman"/>
            <w:sz w:val="24"/>
            <w:szCs w:val="24"/>
            <w:lang w:val="en-GB"/>
          </w:rPr>
          <w:t xml:space="preserve">, the mannequin lower than skeleton or zombie, </w:t>
        </w:r>
      </w:ins>
      <w:ins w:id="80" w:author="sean hughes" w:date="2020-10-22T17:05:00Z">
        <w:r>
          <w:rPr>
            <w:rFonts w:ascii="Times New Roman" w:hAnsi="Times New Roman" w:cs="Times New Roman"/>
            <w:sz w:val="24"/>
            <w:szCs w:val="24"/>
            <w:lang w:val="en-GB"/>
          </w:rPr>
          <w:t xml:space="preserve">and these two figures </w:t>
        </w:r>
      </w:ins>
      <w:ins w:id="81" w:author="sean hughes" w:date="2020-10-22T17:04:00Z">
        <w:r>
          <w:rPr>
            <w:rFonts w:ascii="Times New Roman" w:hAnsi="Times New Roman" w:cs="Times New Roman"/>
            <w:sz w:val="24"/>
            <w:szCs w:val="24"/>
            <w:lang w:val="en-GB"/>
          </w:rPr>
          <w:t xml:space="preserve">will </w:t>
        </w:r>
      </w:ins>
      <w:ins w:id="82" w:author="sean hughes" w:date="2020-10-22T17:06:00Z">
        <w:r>
          <w:rPr>
            <w:rFonts w:ascii="Times New Roman" w:hAnsi="Times New Roman" w:cs="Times New Roman"/>
            <w:sz w:val="24"/>
            <w:szCs w:val="24"/>
            <w:lang w:val="en-GB"/>
          </w:rPr>
          <w:t xml:space="preserve">not differ from one another but both will </w:t>
        </w:r>
      </w:ins>
      <w:ins w:id="83" w:author="sean hughes" w:date="2020-10-22T17:04:00Z">
        <w:r>
          <w:rPr>
            <w:rFonts w:ascii="Times New Roman" w:hAnsi="Times New Roman" w:cs="Times New Roman"/>
            <w:sz w:val="24"/>
            <w:szCs w:val="24"/>
            <w:lang w:val="en-GB"/>
          </w:rPr>
          <w:t xml:space="preserve">be </w:t>
        </w:r>
      </w:ins>
      <w:ins w:id="84" w:author="sean hughes" w:date="2020-10-22T17:05:00Z">
        <w:r>
          <w:rPr>
            <w:rFonts w:ascii="Times New Roman" w:hAnsi="Times New Roman" w:cs="Times New Roman"/>
            <w:sz w:val="24"/>
            <w:szCs w:val="24"/>
            <w:lang w:val="en-GB"/>
          </w:rPr>
          <w:t xml:space="preserve">rated as lower in </w:t>
        </w:r>
      </w:ins>
      <w:ins w:id="85" w:author="sean hughes" w:date="2020-10-22T17:06:00Z">
        <w:r>
          <w:rPr>
            <w:rFonts w:ascii="Times New Roman" w:hAnsi="Times New Roman" w:cs="Times New Roman"/>
            <w:sz w:val="24"/>
            <w:szCs w:val="24"/>
            <w:lang w:val="en-GB"/>
          </w:rPr>
          <w:t xml:space="preserve">human </w:t>
        </w:r>
      </w:ins>
      <w:ins w:id="86" w:author="sean hughes" w:date="2020-10-22T17:05:00Z">
        <w:r>
          <w:rPr>
            <w:rFonts w:ascii="Times New Roman" w:hAnsi="Times New Roman" w:cs="Times New Roman"/>
            <w:sz w:val="24"/>
            <w:szCs w:val="24"/>
            <w:lang w:val="en-GB"/>
          </w:rPr>
          <w:t xml:space="preserve">likeness </w:t>
        </w:r>
      </w:ins>
      <w:ins w:id="87" w:author="sean hughes" w:date="2020-10-22T17:04:00Z">
        <w:r>
          <w:rPr>
            <w:rFonts w:ascii="Times New Roman" w:hAnsi="Times New Roman" w:cs="Times New Roman"/>
            <w:sz w:val="24"/>
            <w:szCs w:val="24"/>
            <w:lang w:val="en-GB"/>
          </w:rPr>
          <w:t xml:space="preserve">than </w:t>
        </w:r>
      </w:ins>
      <w:ins w:id="88" w:author="sean hughes" w:date="2020-10-22T17:05:00Z">
        <w:r>
          <w:rPr>
            <w:rFonts w:ascii="Times New Roman" w:hAnsi="Times New Roman" w:cs="Times New Roman"/>
            <w:sz w:val="24"/>
            <w:szCs w:val="24"/>
            <w:lang w:val="en-GB"/>
          </w:rPr>
          <w:t xml:space="preserve">the two </w:t>
        </w:r>
      </w:ins>
      <w:ins w:id="89" w:author="sean hughes" w:date="2020-10-22T17:04:00Z">
        <w:r>
          <w:rPr>
            <w:rFonts w:ascii="Times New Roman" w:hAnsi="Times New Roman" w:cs="Times New Roman"/>
            <w:sz w:val="24"/>
            <w:szCs w:val="24"/>
            <w:lang w:val="en-GB"/>
          </w:rPr>
          <w:t>human figures</w:t>
        </w:r>
      </w:ins>
      <w:del w:id="90" w:author="sean hughes" w:date="2020-10-22T17:02:00Z">
        <w:r w:rsidR="00387050" w:rsidRPr="008339FF" w:rsidDel="00C433F9">
          <w:rPr>
            <w:rFonts w:ascii="Times New Roman" w:hAnsi="Times New Roman" w:cs="Times New Roman"/>
            <w:sz w:val="24"/>
            <w:szCs w:val="24"/>
            <w:lang w:val="en-GB"/>
          </w:rPr>
          <w:delText xml:space="preserve">of </w:delText>
        </w:r>
      </w:del>
      <w:del w:id="91" w:author="sean hughes" w:date="2020-10-22T17:01:00Z">
        <w:r w:rsidR="00387050" w:rsidRPr="008339FF" w:rsidDel="00C433F9">
          <w:rPr>
            <w:rFonts w:ascii="Times New Roman" w:hAnsi="Times New Roman" w:cs="Times New Roman"/>
            <w:sz w:val="24"/>
            <w:szCs w:val="24"/>
            <w:lang w:val="en-GB"/>
          </w:rPr>
          <w:delText xml:space="preserve">the original </w:delText>
        </w:r>
      </w:del>
      <w:del w:id="92" w:author="sean hughes" w:date="2020-10-22T17:02:00Z">
        <w:r w:rsidR="00387050" w:rsidRPr="008339FF" w:rsidDel="00C433F9">
          <w:rPr>
            <w:rFonts w:ascii="Times New Roman" w:hAnsi="Times New Roman" w:cs="Times New Roman"/>
            <w:sz w:val="24"/>
            <w:szCs w:val="24"/>
            <w:lang w:val="en-GB"/>
          </w:rPr>
          <w:delText>static characters evolves in an uncanny valley</w:delText>
        </w:r>
      </w:del>
      <w:r w:rsidR="00387050" w:rsidRPr="008339FF">
        <w:rPr>
          <w:rFonts w:ascii="Times New Roman" w:hAnsi="Times New Roman" w:cs="Times New Roman"/>
          <w:sz w:val="24"/>
          <w:szCs w:val="24"/>
          <w:lang w:val="en-GB"/>
        </w:rPr>
        <w:t>.</w:t>
      </w:r>
    </w:p>
    <w:p w14:paraId="5495B236" w14:textId="035A84A9" w:rsidR="00C433F9" w:rsidRDefault="00C433F9" w:rsidP="00387050">
      <w:pPr>
        <w:pStyle w:val="ListParagraph"/>
        <w:jc w:val="both"/>
        <w:rPr>
          <w:ins w:id="93" w:author="sean hughes" w:date="2020-10-22T17:03:00Z"/>
          <w:rFonts w:ascii="Times New Roman" w:hAnsi="Times New Roman" w:cs="Times New Roman"/>
          <w:sz w:val="24"/>
          <w:szCs w:val="24"/>
          <w:lang w:val="en-GB"/>
        </w:rPr>
      </w:pPr>
    </w:p>
    <w:p w14:paraId="554B6984" w14:textId="7618317D" w:rsidR="00C433F9" w:rsidRPr="008339FF" w:rsidDel="00C433F9" w:rsidRDefault="00C433F9" w:rsidP="00387050">
      <w:pPr>
        <w:pStyle w:val="ListParagraph"/>
        <w:jc w:val="both"/>
        <w:rPr>
          <w:del w:id="94" w:author="sean hughes" w:date="2020-10-22T17:07:00Z"/>
          <w:rFonts w:ascii="Times New Roman" w:hAnsi="Times New Roman" w:cs="Times New Roman"/>
          <w:sz w:val="24"/>
          <w:szCs w:val="24"/>
          <w:lang w:val="en-GB"/>
        </w:rPr>
      </w:pPr>
    </w:p>
    <w:p w14:paraId="05DA2144" w14:textId="77777777" w:rsidR="004E2C56" w:rsidRDefault="00387050" w:rsidP="00387050">
      <w:pPr>
        <w:pStyle w:val="Default"/>
        <w:ind w:left="720"/>
        <w:jc w:val="both"/>
        <w:rPr>
          <w:ins w:id="95" w:author="sean hughes" w:date="2020-10-22T17:27:00Z"/>
          <w:lang w:val="en-US"/>
        </w:rPr>
      </w:pPr>
      <w:r w:rsidRPr="008339FF">
        <w:rPr>
          <w:b/>
          <w:bCs/>
          <w:lang w:val="en-GB"/>
        </w:rPr>
        <w:t xml:space="preserve">H2: </w:t>
      </w:r>
      <w:ins w:id="96" w:author="sean hughes" w:date="2020-10-22T17:23:00Z">
        <w:r w:rsidR="004E2C56" w:rsidRPr="004E2C56">
          <w:rPr>
            <w:lang w:val="en-US"/>
            <w:rPrChange w:id="97" w:author="sean hughes" w:date="2020-10-22T17:23:00Z">
              <w:rPr/>
            </w:rPrChange>
          </w:rPr>
          <w:t xml:space="preserve"> </w:t>
        </w:r>
        <w:r w:rsidR="004E2C56">
          <w:rPr>
            <w:lang w:val="en-US"/>
          </w:rPr>
          <w:t xml:space="preserve">Acceptability ratings will vary as a function of </w:t>
        </w:r>
        <w:r w:rsidR="004E2C56" w:rsidRPr="004E2C56">
          <w:rPr>
            <w:i/>
            <w:lang w:val="en-US"/>
            <w:rPrChange w:id="98" w:author="sean hughes" w:date="2020-10-22T17:29:00Z">
              <w:rPr>
                <w:lang w:val="en-US"/>
              </w:rPr>
            </w:rPrChange>
          </w:rPr>
          <w:t>Character Type</w:t>
        </w:r>
        <w:r w:rsidR="004E2C56">
          <w:rPr>
            <w:lang w:val="en-US"/>
          </w:rPr>
          <w:t xml:space="preserve">. </w:t>
        </w:r>
      </w:ins>
    </w:p>
    <w:p w14:paraId="1C7295A4" w14:textId="77777777" w:rsidR="004E2C56" w:rsidRDefault="004E2C56" w:rsidP="00387050">
      <w:pPr>
        <w:pStyle w:val="Default"/>
        <w:ind w:left="720"/>
        <w:jc w:val="both"/>
        <w:rPr>
          <w:ins w:id="99" w:author="sean hughes" w:date="2020-10-22T17:27:00Z"/>
          <w:lang w:val="en-US"/>
        </w:rPr>
      </w:pPr>
    </w:p>
    <w:p w14:paraId="168A682A" w14:textId="7B7E0DF9" w:rsidR="004E2C56" w:rsidRDefault="004E2C56" w:rsidP="004E2C56">
      <w:pPr>
        <w:pStyle w:val="Default"/>
        <w:ind w:left="1416"/>
        <w:jc w:val="both"/>
        <w:rPr>
          <w:ins w:id="100" w:author="sean hughes" w:date="2020-10-22T17:24:00Z"/>
          <w:lang w:val="en-US"/>
        </w:rPr>
        <w:pPrChange w:id="101" w:author="sean hughes" w:date="2020-10-22T17:29:00Z">
          <w:pPr>
            <w:pStyle w:val="Default"/>
            <w:ind w:left="720"/>
            <w:jc w:val="both"/>
          </w:pPr>
        </w:pPrChange>
      </w:pPr>
      <w:ins w:id="102" w:author="sean hughes" w:date="2020-10-22T17:27:00Z">
        <w:r w:rsidRPr="004E2C56">
          <w:rPr>
            <w:b/>
            <w:lang w:val="en-US"/>
            <w:rPrChange w:id="103" w:author="sean hughes" w:date="2020-10-22T17:29:00Z">
              <w:rPr>
                <w:lang w:val="en-US"/>
              </w:rPr>
            </w:rPrChange>
          </w:rPr>
          <w:t>H2a</w:t>
        </w:r>
        <w:r>
          <w:rPr>
            <w:lang w:val="en-US"/>
          </w:rPr>
          <w:t xml:space="preserve">. Follow-up comparison tests will examine if </w:t>
        </w:r>
        <w:proofErr w:type="spellStart"/>
        <w:r>
          <w:rPr>
            <w:lang w:val="en-US"/>
          </w:rPr>
          <w:t>Piwek</w:t>
        </w:r>
        <w:proofErr w:type="spellEnd"/>
        <w:r>
          <w:rPr>
            <w:lang w:val="en-US"/>
          </w:rPr>
          <w:t xml:space="preserve"> et al.’s findings replicate, such that </w:t>
        </w:r>
      </w:ins>
      <w:ins w:id="104" w:author="sean hughes" w:date="2020-10-22T17:25:00Z">
        <w:r>
          <w:rPr>
            <w:lang w:val="en-US"/>
          </w:rPr>
          <w:t xml:space="preserve">characters close in </w:t>
        </w:r>
      </w:ins>
      <w:ins w:id="105" w:author="sean hughes" w:date="2020-10-22T17:26:00Z">
        <w:r>
          <w:rPr>
            <w:lang w:val="en-US"/>
          </w:rPr>
          <w:t xml:space="preserve">likeness to humans but not themselves human (e.g., zombie, skeleton), will be liked least, characters that </w:t>
        </w:r>
      </w:ins>
      <w:ins w:id="106" w:author="sean hughes" w:date="2020-10-22T17:27:00Z">
        <w:r>
          <w:rPr>
            <w:lang w:val="en-US"/>
          </w:rPr>
          <w:t xml:space="preserve">are </w:t>
        </w:r>
      </w:ins>
      <w:ins w:id="107" w:author="sean hughes" w:date="2020-10-22T17:28:00Z">
        <w:r>
          <w:rPr>
            <w:lang w:val="en-US"/>
          </w:rPr>
          <w:t>most (e.g.,</w:t>
        </w:r>
      </w:ins>
      <w:ins w:id="108" w:author="sean hughes" w:date="2020-10-22T17:29:00Z">
        <w:r>
          <w:rPr>
            <w:lang w:val="en-US"/>
          </w:rPr>
          <w:t xml:space="preserve"> humans) </w:t>
        </w:r>
      </w:ins>
      <w:ins w:id="109" w:author="sean hughes" w:date="2020-10-22T17:28:00Z">
        <w:r>
          <w:rPr>
            <w:lang w:val="en-US"/>
          </w:rPr>
          <w:t xml:space="preserve">and least like </w:t>
        </w:r>
      </w:ins>
      <w:ins w:id="110" w:author="sean hughes" w:date="2020-10-22T17:27:00Z">
        <w:r>
          <w:rPr>
            <w:lang w:val="en-US"/>
          </w:rPr>
          <w:t>human</w:t>
        </w:r>
      </w:ins>
      <w:ins w:id="111" w:author="sean hughes" w:date="2020-10-22T17:28:00Z">
        <w:r>
          <w:rPr>
            <w:lang w:val="en-US"/>
          </w:rPr>
          <w:t>s</w:t>
        </w:r>
      </w:ins>
      <w:ins w:id="112" w:author="sean hughes" w:date="2020-10-22T17:27:00Z">
        <w:r>
          <w:rPr>
            <w:lang w:val="en-US"/>
          </w:rPr>
          <w:t xml:space="preserve"> </w:t>
        </w:r>
      </w:ins>
      <w:ins w:id="113" w:author="sean hughes" w:date="2020-10-22T17:29:00Z">
        <w:r>
          <w:rPr>
            <w:lang w:val="en-US"/>
          </w:rPr>
          <w:t xml:space="preserve">(e.g., robots) </w:t>
        </w:r>
      </w:ins>
      <w:ins w:id="114" w:author="sean hughes" w:date="2020-10-22T17:27:00Z">
        <w:r>
          <w:rPr>
            <w:lang w:val="en-US"/>
          </w:rPr>
          <w:t xml:space="preserve">will be liked </w:t>
        </w:r>
      </w:ins>
      <w:ins w:id="115" w:author="sean hughes" w:date="2020-10-22T17:28:00Z">
        <w:r>
          <w:rPr>
            <w:lang w:val="en-US"/>
          </w:rPr>
          <w:t>relatively more.</w:t>
        </w:r>
      </w:ins>
    </w:p>
    <w:p w14:paraId="3E02D747" w14:textId="77777777" w:rsidR="004E2C56" w:rsidRDefault="004E2C56" w:rsidP="00387050">
      <w:pPr>
        <w:pStyle w:val="Default"/>
        <w:ind w:left="720"/>
        <w:jc w:val="both"/>
        <w:rPr>
          <w:ins w:id="116" w:author="sean hughes" w:date="2020-10-22T17:24:00Z"/>
          <w:lang w:val="en-US"/>
        </w:rPr>
      </w:pPr>
    </w:p>
    <w:p w14:paraId="3356FE05" w14:textId="22DEAAAB" w:rsidR="004E2C56" w:rsidRDefault="004E2C56" w:rsidP="00387050">
      <w:pPr>
        <w:pStyle w:val="Default"/>
        <w:ind w:left="720"/>
        <w:jc w:val="both"/>
        <w:rPr>
          <w:ins w:id="117" w:author="sean hughes" w:date="2020-10-22T17:29:00Z"/>
          <w:lang w:val="en-US"/>
        </w:rPr>
      </w:pPr>
      <w:ins w:id="118" w:author="sean hughes" w:date="2020-10-22T17:24:00Z">
        <w:r w:rsidRPr="004E2C56">
          <w:rPr>
            <w:b/>
            <w:lang w:val="en-US"/>
            <w:rPrChange w:id="119" w:author="sean hughes" w:date="2020-10-22T17:24:00Z">
              <w:rPr>
                <w:lang w:val="en-US"/>
              </w:rPr>
            </w:rPrChange>
          </w:rPr>
          <w:t>H3</w:t>
        </w:r>
        <w:r>
          <w:rPr>
            <w:lang w:val="en-US"/>
          </w:rPr>
          <w:t xml:space="preserve">: Acceptability ratings will vary as a function of </w:t>
        </w:r>
      </w:ins>
      <w:ins w:id="120" w:author="sean hughes" w:date="2020-10-22T17:23:00Z">
        <w:r w:rsidRPr="009F2984">
          <w:rPr>
            <w:i/>
            <w:lang w:val="en-US"/>
            <w:rPrChange w:id="121" w:author="sean hughes" w:date="2020-10-22T17:57:00Z">
              <w:rPr>
                <w:lang w:val="en-US"/>
              </w:rPr>
            </w:rPrChange>
          </w:rPr>
          <w:t>Motion</w:t>
        </w:r>
      </w:ins>
      <w:ins w:id="122" w:author="sean hughes" w:date="2020-10-22T17:57:00Z">
        <w:r w:rsidR="009F2984" w:rsidRPr="009F2984">
          <w:rPr>
            <w:i/>
            <w:lang w:val="en-US"/>
            <w:rPrChange w:id="123" w:author="sean hughes" w:date="2020-10-22T17:57:00Z">
              <w:rPr>
                <w:lang w:val="en-US"/>
              </w:rPr>
            </w:rPrChange>
          </w:rPr>
          <w:t xml:space="preserve"> Type</w:t>
        </w:r>
      </w:ins>
      <w:ins w:id="124" w:author="sean hughes" w:date="2020-10-22T17:23:00Z">
        <w:r>
          <w:rPr>
            <w:lang w:val="en-US"/>
          </w:rPr>
          <w:t xml:space="preserve">. </w:t>
        </w:r>
      </w:ins>
    </w:p>
    <w:p w14:paraId="7BFC8017" w14:textId="77777777" w:rsidR="004E2C56" w:rsidRDefault="004E2C56" w:rsidP="00387050">
      <w:pPr>
        <w:pStyle w:val="Default"/>
        <w:ind w:left="720"/>
        <w:jc w:val="both"/>
        <w:rPr>
          <w:ins w:id="125" w:author="sean hughes" w:date="2020-10-22T17:29:00Z"/>
          <w:lang w:val="en-US"/>
        </w:rPr>
      </w:pPr>
    </w:p>
    <w:p w14:paraId="6BC259E7" w14:textId="065E0B52" w:rsidR="004E2C56" w:rsidRDefault="004E2C56" w:rsidP="004E2C56">
      <w:pPr>
        <w:pStyle w:val="Default"/>
        <w:ind w:left="1416"/>
        <w:jc w:val="both"/>
        <w:rPr>
          <w:ins w:id="126" w:author="sean hughes" w:date="2020-10-22T17:24:00Z"/>
          <w:lang w:val="en-US"/>
        </w:rPr>
        <w:pPrChange w:id="127" w:author="sean hughes" w:date="2020-10-22T17:30:00Z">
          <w:pPr>
            <w:pStyle w:val="Default"/>
            <w:ind w:left="720"/>
            <w:jc w:val="both"/>
          </w:pPr>
        </w:pPrChange>
      </w:pPr>
      <w:ins w:id="128" w:author="sean hughes" w:date="2020-10-22T17:29:00Z">
        <w:r w:rsidRPr="004E2C56">
          <w:rPr>
            <w:b/>
            <w:lang w:val="en-US"/>
            <w:rPrChange w:id="129" w:author="sean hughes" w:date="2020-10-22T17:29:00Z">
              <w:rPr>
                <w:lang w:val="en-US"/>
              </w:rPr>
            </w:rPrChange>
          </w:rPr>
          <w:t>H3a</w:t>
        </w:r>
        <w:r>
          <w:rPr>
            <w:lang w:val="en-US"/>
          </w:rPr>
          <w:t xml:space="preserve">: Follow-up </w:t>
        </w:r>
        <w:r>
          <w:rPr>
            <w:lang w:val="en-US"/>
          </w:rPr>
          <w:t xml:space="preserve">comparison tests will examine if </w:t>
        </w:r>
        <w:proofErr w:type="spellStart"/>
        <w:r>
          <w:rPr>
            <w:lang w:val="en-US"/>
          </w:rPr>
          <w:t>Piwek</w:t>
        </w:r>
        <w:proofErr w:type="spellEnd"/>
        <w:r>
          <w:rPr>
            <w:lang w:val="en-US"/>
          </w:rPr>
          <w:t xml:space="preserve"> et al.’s findings replicate</w:t>
        </w:r>
      </w:ins>
      <w:ins w:id="130" w:author="sean hughes" w:date="2020-10-22T17:30:00Z">
        <w:r>
          <w:rPr>
            <w:lang w:val="en-US"/>
          </w:rPr>
          <w:t>,</w:t>
        </w:r>
      </w:ins>
      <w:ins w:id="131" w:author="sean hughes" w:date="2020-10-22T17:29:00Z">
        <w:r>
          <w:rPr>
            <w:lang w:val="en-US"/>
          </w:rPr>
          <w:t xml:space="preserve"> </w:t>
        </w:r>
      </w:ins>
      <w:ins w:id="132" w:author="sean hughes" w:date="2020-10-22T17:24:00Z">
        <w:r>
          <w:rPr>
            <w:lang w:val="en-US"/>
          </w:rPr>
          <w:t xml:space="preserve">such that </w:t>
        </w:r>
      </w:ins>
      <w:ins w:id="133" w:author="sean hughes" w:date="2020-10-22T17:30:00Z">
        <w:r>
          <w:rPr>
            <w:lang w:val="en-US"/>
          </w:rPr>
          <w:t xml:space="preserve">the uncanny valley effect (see H2) will be larger for </w:t>
        </w:r>
      </w:ins>
      <w:ins w:id="134" w:author="sean hughes" w:date="2020-10-22T17:24:00Z">
        <w:r>
          <w:rPr>
            <w:lang w:val="en-US"/>
          </w:rPr>
          <w:t xml:space="preserve">static </w:t>
        </w:r>
      </w:ins>
      <w:ins w:id="135" w:author="sean hughes" w:date="2020-10-22T17:23:00Z">
        <w:r>
          <w:rPr>
            <w:lang w:val="en-US"/>
          </w:rPr>
          <w:t>character</w:t>
        </w:r>
      </w:ins>
      <w:ins w:id="136" w:author="sean hughes" w:date="2020-10-22T17:30:00Z">
        <w:r>
          <w:rPr>
            <w:lang w:val="en-US"/>
          </w:rPr>
          <w:t>s</w:t>
        </w:r>
      </w:ins>
      <w:ins w:id="137" w:author="sean hughes" w:date="2020-10-22T17:23:00Z">
        <w:r>
          <w:rPr>
            <w:lang w:val="en-US"/>
          </w:rPr>
          <w:t xml:space="preserve"> </w:t>
        </w:r>
      </w:ins>
      <w:ins w:id="138" w:author="sean hughes" w:date="2020-10-22T17:30:00Z">
        <w:r>
          <w:rPr>
            <w:lang w:val="en-US"/>
          </w:rPr>
          <w:t xml:space="preserve">than </w:t>
        </w:r>
      </w:ins>
      <w:ins w:id="139" w:author="sean hughes" w:date="2020-10-22T17:24:00Z">
        <w:r>
          <w:rPr>
            <w:lang w:val="en-US"/>
          </w:rPr>
          <w:t>moving</w:t>
        </w:r>
      </w:ins>
      <w:ins w:id="140" w:author="sean hughes" w:date="2020-10-22T17:23:00Z">
        <w:r>
          <w:rPr>
            <w:lang w:val="en-US"/>
          </w:rPr>
          <w:t xml:space="preserve"> character</w:t>
        </w:r>
      </w:ins>
      <w:ins w:id="141" w:author="sean hughes" w:date="2020-10-22T17:30:00Z">
        <w:r>
          <w:rPr>
            <w:lang w:val="en-US"/>
          </w:rPr>
          <w:t>s</w:t>
        </w:r>
      </w:ins>
      <w:ins w:id="142" w:author="sean hughes" w:date="2020-10-22T17:23:00Z">
        <w:r>
          <w:rPr>
            <w:lang w:val="en-US"/>
          </w:rPr>
          <w:t xml:space="preserve">. </w:t>
        </w:r>
      </w:ins>
      <w:ins w:id="143" w:author="sean hughes" w:date="2020-10-22T17:36:00Z">
        <w:r w:rsidR="0093731C">
          <w:rPr>
            <w:lang w:val="en-US"/>
          </w:rPr>
          <w:t>I</w:t>
        </w:r>
        <w:r w:rsidR="0093731C" w:rsidRPr="000337BE">
          <w:rPr>
            <w:lang w:val="en-US"/>
          </w:rPr>
          <w:t xml:space="preserve">ncreasing movement distortion </w:t>
        </w:r>
      </w:ins>
      <w:ins w:id="144" w:author="sean hughes" w:date="2020-10-22T17:37:00Z">
        <w:r w:rsidR="0093731C">
          <w:rPr>
            <w:lang w:val="en-US"/>
          </w:rPr>
          <w:t xml:space="preserve">is predicted to </w:t>
        </w:r>
      </w:ins>
      <w:ins w:id="145" w:author="sean hughes" w:date="2020-10-22T17:36:00Z">
        <w:r w:rsidR="0093731C">
          <w:rPr>
            <w:lang w:val="en-US"/>
          </w:rPr>
          <w:t>lead</w:t>
        </w:r>
        <w:r w:rsidR="0093731C" w:rsidRPr="000337BE">
          <w:rPr>
            <w:lang w:val="en-US"/>
          </w:rPr>
          <w:t xml:space="preserve"> to a lowering of acceptability </w:t>
        </w:r>
      </w:ins>
      <w:ins w:id="146" w:author="sean hughes" w:date="2020-10-22T17:37:00Z">
        <w:r w:rsidR="0093731C">
          <w:rPr>
            <w:lang w:val="en-US"/>
          </w:rPr>
          <w:t xml:space="preserve">ratings for </w:t>
        </w:r>
      </w:ins>
      <w:ins w:id="147" w:author="sean hughes" w:date="2020-10-22T17:36:00Z">
        <w:r w:rsidR="0093731C" w:rsidRPr="000337BE">
          <w:rPr>
            <w:lang w:val="en-US"/>
          </w:rPr>
          <w:t xml:space="preserve">all characters </w:t>
        </w:r>
      </w:ins>
      <w:ins w:id="148" w:author="sean hughes" w:date="2020-10-22T17:37:00Z">
        <w:r w:rsidR="0093731C">
          <w:rPr>
            <w:lang w:val="en-US"/>
          </w:rPr>
          <w:t xml:space="preserve">relative to those ratings obtained in the </w:t>
        </w:r>
      </w:ins>
      <w:ins w:id="149" w:author="sean hughes" w:date="2020-10-22T17:36:00Z">
        <w:r w:rsidR="0093731C" w:rsidRPr="000337BE">
          <w:rPr>
            <w:lang w:val="en-US"/>
          </w:rPr>
          <w:t>natural motion</w:t>
        </w:r>
      </w:ins>
      <w:ins w:id="150" w:author="sean hughes" w:date="2020-10-22T17:37:00Z">
        <w:r w:rsidR="0093731C">
          <w:rPr>
            <w:lang w:val="en-US"/>
          </w:rPr>
          <w:t xml:space="preserve"> condition</w:t>
        </w:r>
      </w:ins>
      <w:ins w:id="151" w:author="sean hughes" w:date="2020-10-22T17:36:00Z">
        <w:r w:rsidR="0093731C" w:rsidRPr="000337BE">
          <w:rPr>
            <w:lang w:val="en-US"/>
          </w:rPr>
          <w:t>.</w:t>
        </w:r>
      </w:ins>
    </w:p>
    <w:p w14:paraId="447C6431" w14:textId="731C88EF" w:rsidR="004E2C56" w:rsidRDefault="004E2C56" w:rsidP="00387050">
      <w:pPr>
        <w:pStyle w:val="Default"/>
        <w:ind w:left="720"/>
        <w:jc w:val="both"/>
        <w:rPr>
          <w:ins w:id="152" w:author="sean hughes" w:date="2020-10-22T17:24:00Z"/>
          <w:lang w:val="en-US"/>
        </w:rPr>
      </w:pPr>
    </w:p>
    <w:p w14:paraId="3A6CA98C" w14:textId="131DEE86" w:rsidR="00395ADF" w:rsidRDefault="004E2C56" w:rsidP="00387050">
      <w:pPr>
        <w:pStyle w:val="Default"/>
        <w:ind w:left="720"/>
        <w:jc w:val="both"/>
        <w:rPr>
          <w:ins w:id="153" w:author="sean hughes" w:date="2020-10-22T17:31:00Z"/>
          <w:lang w:val="en-US"/>
        </w:rPr>
      </w:pPr>
      <w:ins w:id="154" w:author="sean hughes" w:date="2020-10-22T17:24:00Z">
        <w:r w:rsidRPr="00395ADF">
          <w:rPr>
            <w:b/>
            <w:lang w:val="en-US"/>
            <w:rPrChange w:id="155" w:author="sean hughes" w:date="2020-10-22T17:31:00Z">
              <w:rPr>
                <w:lang w:val="en-US"/>
              </w:rPr>
            </w:rPrChange>
          </w:rPr>
          <w:t>H4</w:t>
        </w:r>
        <w:r>
          <w:rPr>
            <w:lang w:val="en-US"/>
          </w:rPr>
          <w:t xml:space="preserve">: There will be an </w:t>
        </w:r>
      </w:ins>
      <w:ins w:id="156" w:author="sean hughes" w:date="2020-10-22T17:25:00Z">
        <w:r>
          <w:rPr>
            <w:lang w:val="en-US"/>
          </w:rPr>
          <w:t>interaction</w:t>
        </w:r>
      </w:ins>
      <w:ins w:id="157" w:author="sean hughes" w:date="2020-10-22T17:24:00Z">
        <w:r>
          <w:rPr>
            <w:lang w:val="en-US"/>
          </w:rPr>
          <w:t xml:space="preserve"> </w:t>
        </w:r>
      </w:ins>
      <w:ins w:id="158" w:author="sean hughes" w:date="2020-10-22T17:25:00Z">
        <w:r>
          <w:rPr>
            <w:lang w:val="en-US"/>
          </w:rPr>
          <w:t xml:space="preserve">effect between </w:t>
        </w:r>
        <w:r w:rsidRPr="00395ADF">
          <w:rPr>
            <w:i/>
            <w:lang w:val="en-US"/>
            <w:rPrChange w:id="159" w:author="sean hughes" w:date="2020-10-22T17:31:00Z">
              <w:rPr>
                <w:lang w:val="en-US"/>
              </w:rPr>
            </w:rPrChange>
          </w:rPr>
          <w:t>Character Type</w:t>
        </w:r>
        <w:r>
          <w:rPr>
            <w:lang w:val="en-US"/>
          </w:rPr>
          <w:t xml:space="preserve"> and </w:t>
        </w:r>
        <w:r w:rsidRPr="00395ADF">
          <w:rPr>
            <w:i/>
            <w:lang w:val="en-US"/>
            <w:rPrChange w:id="160" w:author="sean hughes" w:date="2020-10-22T17:31:00Z">
              <w:rPr>
                <w:lang w:val="en-US"/>
              </w:rPr>
            </w:rPrChange>
          </w:rPr>
          <w:t>Motion</w:t>
        </w:r>
        <w:r>
          <w:rPr>
            <w:lang w:val="en-US"/>
          </w:rPr>
          <w:t xml:space="preserve"> </w:t>
        </w:r>
      </w:ins>
      <w:ins w:id="161" w:author="sean hughes" w:date="2020-10-22T17:57:00Z">
        <w:r w:rsidR="009F2984" w:rsidRPr="009F2984">
          <w:rPr>
            <w:i/>
            <w:lang w:val="en-US"/>
            <w:rPrChange w:id="162" w:author="sean hughes" w:date="2020-10-22T17:57:00Z">
              <w:rPr>
                <w:lang w:val="en-US"/>
              </w:rPr>
            </w:rPrChange>
          </w:rPr>
          <w:t>Type</w:t>
        </w:r>
        <w:r w:rsidR="009F2984">
          <w:rPr>
            <w:lang w:val="en-US"/>
          </w:rPr>
          <w:t xml:space="preserve"> </w:t>
        </w:r>
      </w:ins>
      <w:ins w:id="163" w:author="sean hughes" w:date="2020-10-22T17:25:00Z">
        <w:r>
          <w:rPr>
            <w:lang w:val="en-US"/>
          </w:rPr>
          <w:t>for acceptability ratings</w:t>
        </w:r>
      </w:ins>
      <w:ins w:id="164" w:author="sean hughes" w:date="2020-10-22T17:31:00Z">
        <w:r w:rsidR="00395ADF">
          <w:rPr>
            <w:lang w:val="en-US"/>
          </w:rPr>
          <w:t>.</w:t>
        </w:r>
      </w:ins>
    </w:p>
    <w:p w14:paraId="6A89CF86" w14:textId="77777777" w:rsidR="00395ADF" w:rsidRDefault="00395ADF" w:rsidP="00387050">
      <w:pPr>
        <w:pStyle w:val="Default"/>
        <w:ind w:left="720"/>
        <w:jc w:val="both"/>
        <w:rPr>
          <w:ins w:id="165" w:author="sean hughes" w:date="2020-10-22T17:31:00Z"/>
          <w:lang w:val="en-US"/>
        </w:rPr>
      </w:pPr>
      <w:ins w:id="166" w:author="sean hughes" w:date="2020-10-22T17:31:00Z">
        <w:r>
          <w:rPr>
            <w:lang w:val="en-US"/>
          </w:rPr>
          <w:tab/>
        </w:r>
      </w:ins>
    </w:p>
    <w:p w14:paraId="28BE3090" w14:textId="526FEA61" w:rsidR="004E2C56" w:rsidRPr="0093731C" w:rsidRDefault="00395ADF" w:rsidP="00395ADF">
      <w:pPr>
        <w:pStyle w:val="Default"/>
        <w:ind w:left="1416"/>
        <w:jc w:val="both"/>
        <w:rPr>
          <w:ins w:id="167" w:author="sean hughes" w:date="2020-10-22T17:23:00Z"/>
          <w:lang w:val="en-US"/>
          <w:rPrChange w:id="168" w:author="sean hughes" w:date="2020-10-22T17:36:00Z">
            <w:rPr>
              <w:ins w:id="169" w:author="sean hughes" w:date="2020-10-22T17:23:00Z"/>
              <w:lang w:val="en-US"/>
            </w:rPr>
          </w:rPrChange>
        </w:rPr>
        <w:pPrChange w:id="170" w:author="sean hughes" w:date="2020-10-22T17:33:00Z">
          <w:pPr>
            <w:pStyle w:val="Default"/>
            <w:ind w:left="720"/>
            <w:jc w:val="both"/>
          </w:pPr>
        </w:pPrChange>
      </w:pPr>
      <w:ins w:id="171" w:author="sean hughes" w:date="2020-10-22T17:31:00Z">
        <w:r w:rsidRPr="00395ADF">
          <w:rPr>
            <w:b/>
            <w:lang w:val="en-US"/>
            <w:rPrChange w:id="172" w:author="sean hughes" w:date="2020-10-22T17:31:00Z">
              <w:rPr>
                <w:lang w:val="en-US"/>
              </w:rPr>
            </w:rPrChange>
          </w:rPr>
          <w:t>H4a</w:t>
        </w:r>
        <w:r>
          <w:rPr>
            <w:lang w:val="en-US"/>
          </w:rPr>
          <w:t xml:space="preserve">: </w:t>
        </w:r>
      </w:ins>
      <w:ins w:id="173" w:author="sean hughes" w:date="2020-10-22T17:32:00Z">
        <w:r>
          <w:rPr>
            <w:lang w:val="en-US"/>
          </w:rPr>
          <w:t xml:space="preserve">Follow-up comparison tests will examine if </w:t>
        </w:r>
        <w:proofErr w:type="spellStart"/>
        <w:r>
          <w:rPr>
            <w:lang w:val="en-US"/>
          </w:rPr>
          <w:t>Piwek</w:t>
        </w:r>
        <w:proofErr w:type="spellEnd"/>
        <w:r>
          <w:rPr>
            <w:lang w:val="en-US"/>
          </w:rPr>
          <w:t xml:space="preserve"> et al.’s findings replicate</w:t>
        </w:r>
        <w:r>
          <w:rPr>
            <w:lang w:val="en-US"/>
          </w:rPr>
          <w:t xml:space="preserve">. Specifically we will examine if </w:t>
        </w:r>
      </w:ins>
      <w:ins w:id="174" w:author="sean hughes" w:date="2020-10-22T17:31:00Z">
        <w:r w:rsidRPr="00395ADF">
          <w:rPr>
            <w:lang w:val="en-US"/>
            <w:rPrChange w:id="175" w:author="sean hughes" w:date="2020-10-22T17:31:00Z">
              <w:rPr/>
            </w:rPrChange>
          </w:rPr>
          <w:t xml:space="preserve">degrading motion </w:t>
        </w:r>
      </w:ins>
      <w:ins w:id="176" w:author="sean hughes" w:date="2020-10-22T17:32:00Z">
        <w:r>
          <w:rPr>
            <w:lang w:val="en-US"/>
          </w:rPr>
          <w:t xml:space="preserve">has </w:t>
        </w:r>
      </w:ins>
      <w:ins w:id="177" w:author="sean hughes" w:date="2020-10-22T17:31:00Z">
        <w:r w:rsidRPr="00395ADF">
          <w:rPr>
            <w:lang w:val="en-US"/>
            <w:rPrChange w:id="178" w:author="sean hughes" w:date="2020-10-22T17:31:00Z">
              <w:rPr/>
            </w:rPrChange>
          </w:rPr>
          <w:t xml:space="preserve">a generally negative effect on all characters, </w:t>
        </w:r>
      </w:ins>
      <w:ins w:id="179" w:author="sean hughes" w:date="2020-10-22T17:32:00Z">
        <w:r>
          <w:rPr>
            <w:lang w:val="en-US"/>
          </w:rPr>
          <w:t xml:space="preserve">with </w:t>
        </w:r>
      </w:ins>
      <w:ins w:id="180" w:author="sean hughes" w:date="2020-10-22T17:31:00Z">
        <w:r w:rsidRPr="00395ADF">
          <w:rPr>
            <w:lang w:val="en-US"/>
            <w:rPrChange w:id="181" w:author="sean hughes" w:date="2020-10-22T17:31:00Z">
              <w:rPr/>
            </w:rPrChange>
          </w:rPr>
          <w:t xml:space="preserve">the change in acceptability </w:t>
        </w:r>
      </w:ins>
      <w:ins w:id="182" w:author="sean hughes" w:date="2020-10-22T17:32:00Z">
        <w:r>
          <w:rPr>
            <w:lang w:val="en-US"/>
          </w:rPr>
          <w:t xml:space="preserve">ratings </w:t>
        </w:r>
      </w:ins>
      <w:ins w:id="183" w:author="sean hughes" w:date="2020-10-22T17:31:00Z">
        <w:r w:rsidRPr="00395ADF">
          <w:rPr>
            <w:lang w:val="en-US"/>
            <w:rPrChange w:id="184" w:author="sean hughes" w:date="2020-10-22T17:31:00Z">
              <w:rPr/>
            </w:rPrChange>
          </w:rPr>
          <w:t xml:space="preserve">from static to naturally moving </w:t>
        </w:r>
      </w:ins>
      <w:ins w:id="185" w:author="sean hughes" w:date="2020-10-22T17:33:00Z">
        <w:r>
          <w:rPr>
            <w:lang w:val="en-US"/>
          </w:rPr>
          <w:t xml:space="preserve">differing </w:t>
        </w:r>
      </w:ins>
      <w:ins w:id="186" w:author="sean hughes" w:date="2020-10-22T17:31:00Z">
        <w:r w:rsidRPr="00395ADF">
          <w:rPr>
            <w:lang w:val="en-US"/>
            <w:rPrChange w:id="187" w:author="sean hughes" w:date="2020-10-22T17:31:00Z">
              <w:rPr/>
            </w:rPrChange>
          </w:rPr>
          <w:t>depending upon the character</w:t>
        </w:r>
      </w:ins>
      <w:ins w:id="188" w:author="sean hughes" w:date="2020-10-22T17:32:00Z">
        <w:r>
          <w:rPr>
            <w:lang w:val="en-US"/>
          </w:rPr>
          <w:t xml:space="preserve">. </w:t>
        </w:r>
      </w:ins>
      <w:ins w:id="189" w:author="sean hughes" w:date="2020-10-22T17:33:00Z">
        <w:r>
          <w:rPr>
            <w:lang w:val="en-US"/>
          </w:rPr>
          <w:t>N</w:t>
        </w:r>
      </w:ins>
      <w:ins w:id="190" w:author="sean hughes" w:date="2020-10-22T17:32:00Z">
        <w:r w:rsidRPr="00395ADF">
          <w:rPr>
            <w:lang w:val="en-US"/>
            <w:rPrChange w:id="191" w:author="sean hughes" w:date="2020-10-22T17:32:00Z">
              <w:rPr/>
            </w:rPrChange>
          </w:rPr>
          <w:t>aturally moving zombie</w:t>
        </w:r>
      </w:ins>
      <w:ins w:id="192" w:author="sean hughes" w:date="2020-10-22T17:33:00Z">
        <w:r>
          <w:rPr>
            <w:lang w:val="en-US"/>
          </w:rPr>
          <w:t>s</w:t>
        </w:r>
      </w:ins>
      <w:ins w:id="193" w:author="sean hughes" w:date="2020-10-22T17:32:00Z">
        <w:r w:rsidRPr="00395ADF">
          <w:rPr>
            <w:lang w:val="en-US"/>
            <w:rPrChange w:id="194" w:author="sean hughes" w:date="2020-10-22T17:32:00Z">
              <w:rPr/>
            </w:rPrChange>
          </w:rPr>
          <w:t xml:space="preserve"> </w:t>
        </w:r>
      </w:ins>
      <w:ins w:id="195" w:author="sean hughes" w:date="2020-10-22T17:33:00Z">
        <w:r>
          <w:rPr>
            <w:lang w:val="en-US"/>
          </w:rPr>
          <w:t xml:space="preserve">are predicted to be </w:t>
        </w:r>
      </w:ins>
      <w:ins w:id="196" w:author="sean hughes" w:date="2020-10-22T17:32:00Z">
        <w:r w:rsidRPr="00395ADF">
          <w:rPr>
            <w:lang w:val="en-US"/>
            <w:rPrChange w:id="197" w:author="sean hughes" w:date="2020-10-22T17:32:00Z">
              <w:rPr/>
            </w:rPrChange>
          </w:rPr>
          <w:t>significantly more acceptable than the static zombie.</w:t>
        </w:r>
      </w:ins>
      <w:ins w:id="198" w:author="sean hughes" w:date="2020-10-22T17:36:00Z">
        <w:r w:rsidR="0093731C" w:rsidRPr="0093731C">
          <w:rPr>
            <w:lang w:val="en-US"/>
            <w:rPrChange w:id="199" w:author="sean hughes" w:date="2020-10-22T17:36:00Z">
              <w:rPr/>
            </w:rPrChange>
          </w:rPr>
          <w:t xml:space="preserve"> </w:t>
        </w:r>
      </w:ins>
    </w:p>
    <w:p w14:paraId="08DCF815" w14:textId="77777777" w:rsidR="004E2C56" w:rsidRDefault="004E2C56" w:rsidP="00387050">
      <w:pPr>
        <w:pStyle w:val="Default"/>
        <w:ind w:left="720"/>
        <w:jc w:val="both"/>
        <w:rPr>
          <w:ins w:id="200" w:author="sean hughes" w:date="2020-10-22T17:23:00Z"/>
          <w:lang w:val="en-US"/>
        </w:rPr>
      </w:pPr>
    </w:p>
    <w:p w14:paraId="27D2202C" w14:textId="4BEA7236" w:rsidR="003E4E23" w:rsidRPr="00395ADF" w:rsidDel="004E2C56" w:rsidRDefault="00395ADF" w:rsidP="00387050">
      <w:pPr>
        <w:pStyle w:val="Default"/>
        <w:ind w:left="720"/>
        <w:jc w:val="both"/>
        <w:rPr>
          <w:del w:id="201" w:author="sean hughes" w:date="2020-10-22T17:24:00Z"/>
          <w:b/>
          <w:color w:val="auto"/>
          <w:lang w:val="en-GB"/>
          <w:rPrChange w:id="202" w:author="sean hughes" w:date="2020-10-22T17:34:00Z">
            <w:rPr>
              <w:del w:id="203" w:author="sean hughes" w:date="2020-10-22T17:24:00Z"/>
              <w:color w:val="auto"/>
              <w:lang w:val="en-GB"/>
            </w:rPr>
          </w:rPrChange>
        </w:rPr>
      </w:pPr>
      <w:commentRangeStart w:id="204"/>
      <w:ins w:id="205" w:author="sean hughes" w:date="2020-10-22T17:34:00Z">
        <w:r w:rsidRPr="00395ADF">
          <w:rPr>
            <w:b/>
            <w:color w:val="auto"/>
            <w:lang w:val="en-GB"/>
            <w:rPrChange w:id="206" w:author="sean hughes" w:date="2020-10-22T17:34:00Z">
              <w:rPr>
                <w:color w:val="auto"/>
                <w:lang w:val="en-GB"/>
              </w:rPr>
            </w:rPrChange>
          </w:rPr>
          <w:t>Exploratory</w:t>
        </w:r>
      </w:ins>
      <w:commentRangeEnd w:id="204"/>
      <w:ins w:id="207" w:author="sean hughes" w:date="2020-10-22T17:35:00Z">
        <w:r>
          <w:rPr>
            <w:rStyle w:val="CommentReference"/>
            <w:rFonts w:asciiTheme="minorHAnsi" w:hAnsiTheme="minorHAnsi" w:cstheme="minorBidi"/>
            <w:color w:val="auto"/>
          </w:rPr>
          <w:commentReference w:id="204"/>
        </w:r>
      </w:ins>
      <w:ins w:id="208" w:author="sean hughes" w:date="2020-10-22T17:34:00Z">
        <w:r w:rsidRPr="00395ADF">
          <w:rPr>
            <w:b/>
            <w:color w:val="auto"/>
            <w:lang w:val="en-GB"/>
            <w:rPrChange w:id="209" w:author="sean hughes" w:date="2020-10-22T17:34:00Z">
              <w:rPr>
                <w:color w:val="auto"/>
                <w:lang w:val="en-GB"/>
              </w:rPr>
            </w:rPrChange>
          </w:rPr>
          <w:t xml:space="preserve"> </w:t>
        </w:r>
        <w:commentRangeStart w:id="210"/>
        <w:r w:rsidRPr="00395ADF">
          <w:rPr>
            <w:b/>
            <w:color w:val="auto"/>
            <w:lang w:val="en-GB"/>
            <w:rPrChange w:id="211" w:author="sean hughes" w:date="2020-10-22T17:34:00Z">
              <w:rPr>
                <w:color w:val="auto"/>
                <w:lang w:val="en-GB"/>
              </w:rPr>
            </w:rPrChange>
          </w:rPr>
          <w:t>Analyses</w:t>
        </w:r>
      </w:ins>
      <w:commentRangeEnd w:id="210"/>
      <w:ins w:id="212" w:author="sean hughes" w:date="2020-10-22T18:18:00Z">
        <w:r w:rsidR="0045275B">
          <w:rPr>
            <w:rStyle w:val="CommentReference"/>
            <w:rFonts w:asciiTheme="minorHAnsi" w:hAnsiTheme="minorHAnsi" w:cstheme="minorBidi"/>
            <w:color w:val="auto"/>
          </w:rPr>
          <w:commentReference w:id="210"/>
        </w:r>
      </w:ins>
      <w:del w:id="213" w:author="sean hughes" w:date="2020-10-22T17:23:00Z">
        <w:r w:rsidR="00387050" w:rsidRPr="00395ADF" w:rsidDel="004E2C56">
          <w:rPr>
            <w:b/>
            <w:color w:val="auto"/>
            <w:lang w:val="en-GB"/>
            <w:rPrChange w:id="214" w:author="sean hughes" w:date="2020-10-22T17:34:00Z">
              <w:rPr>
                <w:color w:val="auto"/>
                <w:lang w:val="en-GB"/>
              </w:rPr>
            </w:rPrChange>
          </w:rPr>
          <w:delText>The rate of human likeness of the original dynamic characters does not evolve in an uncanny valley.</w:delText>
        </w:r>
      </w:del>
    </w:p>
    <w:p w14:paraId="02552762" w14:textId="77777777" w:rsidR="00387050" w:rsidRPr="00395ADF" w:rsidRDefault="00387050" w:rsidP="00387050">
      <w:pPr>
        <w:pStyle w:val="Default"/>
        <w:jc w:val="both"/>
        <w:rPr>
          <w:b/>
          <w:sz w:val="23"/>
          <w:szCs w:val="23"/>
          <w:lang w:val="en-GB"/>
          <w:rPrChange w:id="215" w:author="sean hughes" w:date="2020-10-22T17:34:00Z">
            <w:rPr>
              <w:sz w:val="23"/>
              <w:szCs w:val="23"/>
              <w:lang w:val="en-GB"/>
            </w:rPr>
          </w:rPrChange>
        </w:rPr>
      </w:pPr>
    </w:p>
    <w:p w14:paraId="58EA8D63" w14:textId="393EF3BE" w:rsidR="003E4E23" w:rsidRPr="005E678B" w:rsidRDefault="003E4E23" w:rsidP="00387050">
      <w:pPr>
        <w:pStyle w:val="ListParagraph"/>
        <w:jc w:val="both"/>
        <w:rPr>
          <w:lang w:val="en-GB"/>
        </w:rPr>
      </w:pPr>
    </w:p>
    <w:p w14:paraId="3F19A5A0" w14:textId="3BC7BD9F" w:rsidR="003E4E23" w:rsidRPr="00815C58" w:rsidRDefault="003E4E23" w:rsidP="00815C58">
      <w:pPr>
        <w:pBdr>
          <w:bottom w:val="single" w:sz="4" w:space="1" w:color="auto"/>
        </w:pBdr>
        <w:jc w:val="both"/>
        <w:rPr>
          <w:rFonts w:ascii="Arial" w:eastAsia="Arial" w:hAnsi="Arial" w:cs="Arial"/>
          <w:color w:val="434343"/>
          <w:sz w:val="28"/>
          <w:szCs w:val="28"/>
          <w:lang w:val="en" w:eastAsia="en-GB"/>
        </w:rPr>
      </w:pPr>
      <w:r w:rsidRPr="00815C58">
        <w:rPr>
          <w:rFonts w:ascii="Arial" w:eastAsia="Arial" w:hAnsi="Arial" w:cs="Arial"/>
          <w:color w:val="434343"/>
          <w:sz w:val="28"/>
          <w:szCs w:val="28"/>
          <w:lang w:val="en" w:eastAsia="en-GB"/>
        </w:rPr>
        <w:t>Design plan</w:t>
      </w:r>
    </w:p>
    <w:p w14:paraId="099870C8" w14:textId="77777777" w:rsidR="009F2984" w:rsidRDefault="00815C58" w:rsidP="009F2984">
      <w:pPr>
        <w:jc w:val="both"/>
        <w:rPr>
          <w:ins w:id="216" w:author="sean hughes" w:date="2020-10-22T17:57:00Z"/>
          <w:rFonts w:ascii="Times New Roman" w:hAnsi="Times New Roman" w:cs="Times New Roman"/>
          <w:b/>
          <w:bCs/>
          <w:sz w:val="24"/>
          <w:szCs w:val="24"/>
          <w:lang w:val="en-GB"/>
        </w:rPr>
        <w:pPrChange w:id="217" w:author="sean hughes" w:date="2020-10-22T17:57:00Z">
          <w:pPr>
            <w:ind w:left="708"/>
            <w:jc w:val="both"/>
          </w:pPr>
        </w:pPrChange>
      </w:pPr>
      <w:r w:rsidRPr="008339FF">
        <w:rPr>
          <w:rFonts w:ascii="Times New Roman" w:hAnsi="Times New Roman" w:cs="Times New Roman"/>
          <w:b/>
          <w:bCs/>
          <w:sz w:val="24"/>
          <w:szCs w:val="24"/>
          <w:lang w:val="en-GB"/>
        </w:rPr>
        <w:t>Study Type:</w:t>
      </w:r>
      <w:ins w:id="218" w:author="sean hughes" w:date="2020-10-22T17:57:00Z">
        <w:r w:rsidR="009F2984">
          <w:rPr>
            <w:rFonts w:ascii="Times New Roman" w:hAnsi="Times New Roman" w:cs="Times New Roman"/>
            <w:b/>
            <w:bCs/>
            <w:sz w:val="24"/>
            <w:szCs w:val="24"/>
            <w:lang w:val="en-GB"/>
          </w:rPr>
          <w:t xml:space="preserve"> </w:t>
        </w:r>
      </w:ins>
    </w:p>
    <w:p w14:paraId="78C23EFF" w14:textId="195ED55A" w:rsidR="003E4E23" w:rsidRPr="00CE61C4" w:rsidDel="00F4098C" w:rsidRDefault="00CE61C4" w:rsidP="00CE61C4">
      <w:pPr>
        <w:ind w:left="708"/>
        <w:jc w:val="both"/>
        <w:rPr>
          <w:del w:id="219" w:author="sean hughes" w:date="2020-10-22T17:57:00Z"/>
          <w:rFonts w:ascii="Times New Roman" w:hAnsi="Times New Roman" w:cs="Times New Roman"/>
          <w:bCs/>
          <w:sz w:val="24"/>
          <w:szCs w:val="24"/>
          <w:lang w:val="en-GB"/>
          <w:rPrChange w:id="220" w:author="sean hughes" w:date="2020-10-22T18:01:00Z">
            <w:rPr>
              <w:del w:id="221" w:author="sean hughes" w:date="2020-10-22T17:57:00Z"/>
              <w:rFonts w:ascii="Times New Roman" w:hAnsi="Times New Roman" w:cs="Times New Roman"/>
              <w:b/>
              <w:bCs/>
              <w:sz w:val="24"/>
              <w:szCs w:val="24"/>
              <w:lang w:val="en-GB"/>
            </w:rPr>
          </w:rPrChange>
        </w:rPr>
        <w:pPrChange w:id="222" w:author="sean hughes" w:date="2020-10-22T18:02:00Z">
          <w:pPr>
            <w:jc w:val="both"/>
          </w:pPr>
        </w:pPrChange>
      </w:pPr>
      <w:ins w:id="223" w:author="sean hughes" w:date="2020-10-22T18:09:00Z">
        <w:r>
          <w:rPr>
            <w:rFonts w:ascii="Times New Roman" w:hAnsi="Times New Roman" w:cs="Times New Roman"/>
            <w:bCs/>
            <w:sz w:val="24"/>
            <w:szCs w:val="24"/>
            <w:lang w:val="en-GB"/>
          </w:rPr>
          <w:t>This is an e</w:t>
        </w:r>
      </w:ins>
      <w:ins w:id="224" w:author="sean hughes" w:date="2020-10-22T18:01:00Z">
        <w:r w:rsidRPr="00CE61C4">
          <w:rPr>
            <w:rFonts w:ascii="Times New Roman" w:hAnsi="Times New Roman" w:cs="Times New Roman"/>
            <w:bCs/>
            <w:sz w:val="24"/>
            <w:szCs w:val="24"/>
            <w:lang w:val="en-GB"/>
            <w:rPrChange w:id="225" w:author="sean hughes" w:date="2020-10-22T18:01:00Z">
              <w:rPr>
                <w:rFonts w:ascii="Times New Roman" w:hAnsi="Times New Roman" w:cs="Times New Roman"/>
                <w:b/>
                <w:bCs/>
                <w:sz w:val="24"/>
                <w:szCs w:val="24"/>
                <w:lang w:val="en-GB"/>
              </w:rPr>
            </w:rPrChange>
          </w:rPr>
          <w:t xml:space="preserve">xperimental </w:t>
        </w:r>
        <w:r>
          <w:rPr>
            <w:rFonts w:ascii="Times New Roman" w:hAnsi="Times New Roman" w:cs="Times New Roman"/>
            <w:bCs/>
            <w:sz w:val="24"/>
            <w:szCs w:val="24"/>
            <w:lang w:val="en-GB"/>
          </w:rPr>
          <w:t xml:space="preserve">study </w:t>
        </w:r>
      </w:ins>
      <w:ins w:id="226" w:author="sean hughes" w:date="2020-10-22T18:09:00Z">
        <w:r>
          <w:rPr>
            <w:rFonts w:ascii="Times New Roman" w:hAnsi="Times New Roman" w:cs="Times New Roman"/>
            <w:bCs/>
            <w:sz w:val="24"/>
            <w:szCs w:val="24"/>
            <w:lang w:val="en-GB"/>
          </w:rPr>
          <w:t xml:space="preserve">that will be </w:t>
        </w:r>
      </w:ins>
      <w:ins w:id="227" w:author="sean hughes" w:date="2020-10-22T18:01:00Z">
        <w:r>
          <w:rPr>
            <w:rFonts w:ascii="Times New Roman" w:hAnsi="Times New Roman" w:cs="Times New Roman"/>
            <w:bCs/>
            <w:sz w:val="24"/>
            <w:szCs w:val="24"/>
            <w:lang w:val="en-GB"/>
          </w:rPr>
          <w:t xml:space="preserve">carried out in an online </w:t>
        </w:r>
        <w:r>
          <w:rPr>
            <w:rFonts w:ascii="Times New Roman" w:hAnsi="Times New Roman" w:cs="Times New Roman"/>
            <w:bCs/>
            <w:sz w:val="24"/>
            <w:szCs w:val="24"/>
            <w:lang w:val="en-GB"/>
            <w:rPrChange w:id="228" w:author="sean hughes" w:date="2020-10-22T18:01:00Z">
              <w:rPr>
                <w:rFonts w:ascii="Times New Roman" w:hAnsi="Times New Roman" w:cs="Times New Roman"/>
                <w:bCs/>
                <w:sz w:val="24"/>
                <w:szCs w:val="24"/>
                <w:lang w:val="en-GB"/>
              </w:rPr>
            </w:rPrChange>
          </w:rPr>
          <w:t>setting.</w:t>
        </w:r>
      </w:ins>
      <w:ins w:id="229" w:author="sean hughes" w:date="2020-10-22T18:02:00Z">
        <w:r>
          <w:rPr>
            <w:rFonts w:ascii="Times New Roman" w:hAnsi="Times New Roman" w:cs="Times New Roman"/>
            <w:bCs/>
            <w:sz w:val="24"/>
            <w:szCs w:val="24"/>
            <w:lang w:val="en-GB"/>
          </w:rPr>
          <w:t xml:space="preserve"> Participants will be recruited via the Prolific website (</w:t>
        </w:r>
      </w:ins>
      <w:ins w:id="230" w:author="sean hughes" w:date="2020-10-22T18:05:00Z">
        <w:r w:rsidRPr="00CE61C4">
          <w:rPr>
            <w:rFonts w:ascii="Times New Roman" w:hAnsi="Times New Roman" w:cs="Times New Roman"/>
            <w:bCs/>
            <w:sz w:val="24"/>
            <w:szCs w:val="24"/>
            <w:lang w:val="en-GB"/>
          </w:rPr>
          <w:t>https://prolific.co/</w:t>
        </w:r>
      </w:ins>
      <w:ins w:id="231" w:author="sean hughes" w:date="2020-10-22T18:02:00Z">
        <w:r>
          <w:rPr>
            <w:rFonts w:ascii="Times New Roman" w:hAnsi="Times New Roman" w:cs="Times New Roman"/>
            <w:bCs/>
            <w:sz w:val="24"/>
            <w:szCs w:val="24"/>
            <w:lang w:val="en-GB"/>
          </w:rPr>
          <w:t>)</w:t>
        </w:r>
      </w:ins>
      <w:ins w:id="232" w:author="sean hughes" w:date="2020-10-22T18:05:00Z">
        <w:r>
          <w:rPr>
            <w:rFonts w:ascii="Times New Roman" w:hAnsi="Times New Roman" w:cs="Times New Roman"/>
            <w:bCs/>
            <w:sz w:val="24"/>
            <w:szCs w:val="24"/>
            <w:lang w:val="en-GB"/>
          </w:rPr>
          <w:t>.</w:t>
        </w:r>
      </w:ins>
      <w:ins w:id="233" w:author="sean hughes" w:date="2020-10-22T18:02:00Z">
        <w:r>
          <w:rPr>
            <w:rFonts w:ascii="Times New Roman" w:hAnsi="Times New Roman" w:cs="Times New Roman"/>
            <w:bCs/>
            <w:sz w:val="24"/>
            <w:szCs w:val="24"/>
            <w:lang w:val="en-GB"/>
          </w:rPr>
          <w:t xml:space="preserve"> </w:t>
        </w:r>
      </w:ins>
    </w:p>
    <w:p w14:paraId="4A9FEF00" w14:textId="77777777" w:rsidR="00F4098C" w:rsidRPr="00CE61C4" w:rsidRDefault="00F4098C" w:rsidP="00CE61C4">
      <w:pPr>
        <w:ind w:left="708"/>
        <w:jc w:val="both"/>
        <w:rPr>
          <w:ins w:id="234" w:author="sean hughes" w:date="2020-10-22T18:01:00Z"/>
          <w:rFonts w:ascii="Times New Roman" w:hAnsi="Times New Roman" w:cs="Times New Roman"/>
          <w:bCs/>
          <w:sz w:val="24"/>
          <w:szCs w:val="24"/>
          <w:lang w:val="en-GB"/>
          <w:rPrChange w:id="235" w:author="sean hughes" w:date="2020-10-22T18:01:00Z">
            <w:rPr>
              <w:ins w:id="236" w:author="sean hughes" w:date="2020-10-22T18:01:00Z"/>
              <w:rFonts w:ascii="Times New Roman" w:hAnsi="Times New Roman" w:cs="Times New Roman"/>
              <w:b/>
              <w:bCs/>
              <w:sz w:val="24"/>
              <w:szCs w:val="24"/>
              <w:lang w:val="en-GB"/>
            </w:rPr>
          </w:rPrChange>
        </w:rPr>
        <w:pPrChange w:id="237" w:author="sean hughes" w:date="2020-10-22T18:02:00Z">
          <w:pPr>
            <w:jc w:val="both"/>
          </w:pPr>
        </w:pPrChange>
      </w:pPr>
    </w:p>
    <w:p w14:paraId="554C6AAF" w14:textId="24E419C6" w:rsidR="00815C58" w:rsidRPr="008339FF" w:rsidDel="00F4098C" w:rsidRDefault="003E4E23" w:rsidP="009F2984">
      <w:pPr>
        <w:ind w:left="708"/>
        <w:jc w:val="both"/>
        <w:rPr>
          <w:del w:id="238" w:author="sean hughes" w:date="2020-10-22T18:01:00Z"/>
          <w:rFonts w:ascii="Times New Roman" w:hAnsi="Times New Roman" w:cs="Times New Roman"/>
          <w:sz w:val="24"/>
          <w:szCs w:val="24"/>
          <w:lang w:val="en-GB"/>
        </w:rPr>
        <w:pPrChange w:id="239" w:author="sean hughes" w:date="2020-10-22T17:57:00Z">
          <w:pPr>
            <w:ind w:left="708"/>
            <w:jc w:val="both"/>
          </w:pPr>
        </w:pPrChange>
      </w:pPr>
      <w:del w:id="240" w:author="sean hughes" w:date="2020-10-22T17:37:00Z">
        <w:r w:rsidRPr="008339FF" w:rsidDel="00317439">
          <w:rPr>
            <w:rFonts w:ascii="Times New Roman" w:hAnsi="Times New Roman" w:cs="Times New Roman"/>
            <w:sz w:val="24"/>
            <w:szCs w:val="24"/>
            <w:lang w:val="en-GB"/>
          </w:rPr>
          <w:delText xml:space="preserve">The design of the </w:delText>
        </w:r>
        <w:r w:rsidR="00B24DD0" w:rsidDel="00317439">
          <w:rPr>
            <w:rFonts w:ascii="Times New Roman" w:hAnsi="Times New Roman" w:cs="Times New Roman"/>
            <w:sz w:val="24"/>
            <w:szCs w:val="24"/>
            <w:lang w:val="en-GB"/>
          </w:rPr>
          <w:delText xml:space="preserve">confirmatory </w:delText>
        </w:r>
        <w:r w:rsidRPr="008339FF" w:rsidDel="00317439">
          <w:rPr>
            <w:rFonts w:ascii="Times New Roman" w:hAnsi="Times New Roman" w:cs="Times New Roman"/>
            <w:sz w:val="24"/>
            <w:szCs w:val="24"/>
            <w:lang w:val="en-GB"/>
          </w:rPr>
          <w:delText xml:space="preserve">experiment </w:delText>
        </w:r>
      </w:del>
      <w:del w:id="241" w:author="sean hughes" w:date="2020-10-22T17:55:00Z">
        <w:r w:rsidRPr="008339FF" w:rsidDel="009F2984">
          <w:rPr>
            <w:rFonts w:ascii="Times New Roman" w:hAnsi="Times New Roman" w:cs="Times New Roman"/>
            <w:sz w:val="24"/>
            <w:szCs w:val="24"/>
            <w:lang w:val="en-GB"/>
          </w:rPr>
          <w:delText xml:space="preserve">consists of a </w:delText>
        </w:r>
      </w:del>
      <w:del w:id="242" w:author="sean hughes" w:date="2020-10-22T17:56:00Z">
        <w:r w:rsidRPr="008339FF" w:rsidDel="009F2984">
          <w:rPr>
            <w:rFonts w:ascii="Times New Roman" w:hAnsi="Times New Roman" w:cs="Times New Roman"/>
            <w:sz w:val="24"/>
            <w:szCs w:val="24"/>
            <w:lang w:val="en-GB"/>
          </w:rPr>
          <w:delText>between</w:delText>
        </w:r>
      </w:del>
      <w:del w:id="243" w:author="sean hughes" w:date="2020-10-22T18:01:00Z">
        <w:r w:rsidRPr="008339FF" w:rsidDel="00F4098C">
          <w:rPr>
            <w:rFonts w:ascii="Times New Roman" w:hAnsi="Times New Roman" w:cs="Times New Roman"/>
            <w:sz w:val="24"/>
            <w:szCs w:val="24"/>
            <w:lang w:val="en-GB"/>
          </w:rPr>
          <w:delText xml:space="preserve"> </w:delText>
        </w:r>
      </w:del>
      <w:del w:id="244" w:author="sean hughes" w:date="2020-10-22T17:38:00Z">
        <w:r w:rsidRPr="008339FF" w:rsidDel="00317439">
          <w:rPr>
            <w:rFonts w:ascii="Times New Roman" w:hAnsi="Times New Roman" w:cs="Times New Roman"/>
            <w:sz w:val="24"/>
            <w:szCs w:val="24"/>
            <w:lang w:val="en-GB"/>
          </w:rPr>
          <w:delText xml:space="preserve">subjects </w:delText>
        </w:r>
      </w:del>
      <w:del w:id="245" w:author="sean hughes" w:date="2020-10-22T18:01:00Z">
        <w:r w:rsidRPr="008339FF" w:rsidDel="00F4098C">
          <w:rPr>
            <w:rFonts w:ascii="Times New Roman" w:hAnsi="Times New Roman" w:cs="Times New Roman"/>
            <w:sz w:val="24"/>
            <w:szCs w:val="24"/>
            <w:lang w:val="en-GB"/>
          </w:rPr>
          <w:delText>design</w:delText>
        </w:r>
      </w:del>
      <w:del w:id="246" w:author="sean hughes" w:date="2020-10-22T17:56:00Z">
        <w:r w:rsidRPr="008339FF" w:rsidDel="009F2984">
          <w:rPr>
            <w:rFonts w:ascii="Times New Roman" w:hAnsi="Times New Roman" w:cs="Times New Roman"/>
            <w:sz w:val="24"/>
            <w:szCs w:val="24"/>
            <w:lang w:val="en-GB"/>
          </w:rPr>
          <w:delText xml:space="preserve"> </w:delText>
        </w:r>
      </w:del>
      <w:del w:id="247" w:author="sean hughes" w:date="2020-10-22T17:38:00Z">
        <w:r w:rsidR="00156F4B" w:rsidRPr="008339FF" w:rsidDel="00317439">
          <w:rPr>
            <w:rFonts w:ascii="Times New Roman" w:hAnsi="Times New Roman" w:cs="Times New Roman"/>
            <w:sz w:val="24"/>
            <w:szCs w:val="24"/>
            <w:lang w:val="en-GB"/>
          </w:rPr>
          <w:delText xml:space="preserve">with </w:delText>
        </w:r>
      </w:del>
      <w:del w:id="248" w:author="sean hughes" w:date="2020-10-22T17:56:00Z">
        <w:r w:rsidR="00156F4B" w:rsidRPr="008339FF" w:rsidDel="009F2984">
          <w:rPr>
            <w:rFonts w:ascii="Times New Roman" w:hAnsi="Times New Roman" w:cs="Times New Roman"/>
            <w:sz w:val="24"/>
            <w:szCs w:val="24"/>
            <w:lang w:val="en-GB"/>
          </w:rPr>
          <w:delText>human likeness ratings and acceptability ratings</w:delText>
        </w:r>
      </w:del>
      <w:del w:id="249" w:author="sean hughes" w:date="2020-10-22T17:38:00Z">
        <w:r w:rsidR="00156F4B" w:rsidRPr="008339FF" w:rsidDel="00317439">
          <w:rPr>
            <w:rFonts w:ascii="Times New Roman" w:hAnsi="Times New Roman" w:cs="Times New Roman"/>
            <w:sz w:val="24"/>
            <w:szCs w:val="24"/>
            <w:lang w:val="en-GB"/>
          </w:rPr>
          <w:delText xml:space="preserve"> as conditions</w:delText>
        </w:r>
      </w:del>
      <w:del w:id="250" w:author="sean hughes" w:date="2020-10-22T17:56:00Z">
        <w:r w:rsidR="00815C58" w:rsidRPr="008339FF" w:rsidDel="009F2984">
          <w:rPr>
            <w:rFonts w:ascii="Times New Roman" w:hAnsi="Times New Roman" w:cs="Times New Roman"/>
            <w:sz w:val="24"/>
            <w:szCs w:val="24"/>
            <w:lang w:val="en-GB"/>
          </w:rPr>
          <w:delText xml:space="preserve">. </w:delText>
        </w:r>
      </w:del>
      <w:del w:id="251" w:author="sean hughes" w:date="2020-10-22T17:39:00Z">
        <w:r w:rsidR="00815C58" w:rsidRPr="008339FF" w:rsidDel="00317439">
          <w:rPr>
            <w:rFonts w:ascii="Times New Roman" w:hAnsi="Times New Roman" w:cs="Times New Roman"/>
            <w:sz w:val="24"/>
            <w:szCs w:val="24"/>
            <w:lang w:val="en-GB"/>
          </w:rPr>
          <w:delText>The participants will be randomly assigned to one of two conditions.</w:delText>
        </w:r>
      </w:del>
    </w:p>
    <w:p w14:paraId="311FFD33" w14:textId="0715563A" w:rsidR="00815C58" w:rsidRPr="008339FF" w:rsidRDefault="00815C58" w:rsidP="00815C58">
      <w:pPr>
        <w:jc w:val="both"/>
        <w:rPr>
          <w:rFonts w:ascii="Times New Roman" w:hAnsi="Times New Roman" w:cs="Times New Roman"/>
          <w:sz w:val="24"/>
          <w:szCs w:val="24"/>
          <w:lang w:val="en-GB"/>
        </w:rPr>
      </w:pPr>
      <w:r w:rsidRPr="008339FF">
        <w:rPr>
          <w:rFonts w:ascii="Times New Roman" w:hAnsi="Times New Roman" w:cs="Times New Roman"/>
          <w:b/>
          <w:bCs/>
          <w:sz w:val="24"/>
          <w:szCs w:val="24"/>
          <w:lang w:val="en-GB"/>
        </w:rPr>
        <w:t>Blinding</w:t>
      </w:r>
      <w:r w:rsidRPr="008339FF">
        <w:rPr>
          <w:rFonts w:ascii="Times New Roman" w:hAnsi="Times New Roman" w:cs="Times New Roman"/>
          <w:sz w:val="24"/>
          <w:szCs w:val="24"/>
          <w:lang w:val="en-GB"/>
        </w:rPr>
        <w:t>:</w:t>
      </w:r>
    </w:p>
    <w:p w14:paraId="5ACD2C6F" w14:textId="793EDA4A" w:rsidR="003E4E23" w:rsidRPr="008339FF" w:rsidRDefault="003E4E23" w:rsidP="00815C58">
      <w:pPr>
        <w:ind w:left="708"/>
        <w:jc w:val="both"/>
        <w:rPr>
          <w:rFonts w:ascii="Times New Roman" w:hAnsi="Times New Roman" w:cs="Times New Roman"/>
          <w:sz w:val="24"/>
          <w:szCs w:val="24"/>
          <w:lang w:val="en-GB"/>
        </w:rPr>
      </w:pPr>
      <w:r w:rsidRPr="008339FF">
        <w:rPr>
          <w:rFonts w:ascii="Times New Roman" w:hAnsi="Times New Roman" w:cs="Times New Roman"/>
          <w:sz w:val="24"/>
          <w:szCs w:val="24"/>
          <w:lang w:val="en-GB"/>
        </w:rPr>
        <w:t xml:space="preserve">Participants will be blind to the </w:t>
      </w:r>
      <w:del w:id="252" w:author="sean hughes" w:date="2020-10-22T18:00:00Z">
        <w:r w:rsidRPr="008339FF" w:rsidDel="00F4098C">
          <w:rPr>
            <w:rFonts w:ascii="Times New Roman" w:hAnsi="Times New Roman" w:cs="Times New Roman"/>
            <w:sz w:val="24"/>
            <w:szCs w:val="24"/>
            <w:lang w:val="en-GB"/>
          </w:rPr>
          <w:delText xml:space="preserve">condition </w:delText>
        </w:r>
      </w:del>
      <w:ins w:id="253" w:author="sean hughes" w:date="2020-10-22T18:00:00Z">
        <w:r w:rsidR="00F4098C">
          <w:rPr>
            <w:rFonts w:ascii="Times New Roman" w:hAnsi="Times New Roman" w:cs="Times New Roman"/>
            <w:sz w:val="24"/>
            <w:szCs w:val="24"/>
            <w:lang w:val="en-GB"/>
          </w:rPr>
          <w:t>purpose of the study when taking part</w:t>
        </w:r>
      </w:ins>
      <w:del w:id="254" w:author="sean hughes" w:date="2020-10-22T18:00:00Z">
        <w:r w:rsidR="00473427" w:rsidRPr="008339FF" w:rsidDel="00F4098C">
          <w:rPr>
            <w:rFonts w:ascii="Times New Roman" w:hAnsi="Times New Roman" w:cs="Times New Roman"/>
            <w:sz w:val="24"/>
            <w:szCs w:val="24"/>
            <w:lang w:val="en-GB"/>
          </w:rPr>
          <w:delText>they have been assigned to</w:delText>
        </w:r>
        <w:r w:rsidR="00815C58" w:rsidRPr="008339FF" w:rsidDel="00F4098C">
          <w:rPr>
            <w:rFonts w:ascii="Times New Roman" w:hAnsi="Times New Roman" w:cs="Times New Roman"/>
            <w:sz w:val="24"/>
            <w:szCs w:val="24"/>
            <w:lang w:val="en-GB"/>
          </w:rPr>
          <w:delText>, as are the researchers conducting this experiment</w:delText>
        </w:r>
      </w:del>
      <w:r w:rsidR="00815C58" w:rsidRPr="008339FF">
        <w:rPr>
          <w:rFonts w:ascii="Times New Roman" w:hAnsi="Times New Roman" w:cs="Times New Roman"/>
          <w:sz w:val="24"/>
          <w:szCs w:val="24"/>
          <w:lang w:val="en-GB"/>
        </w:rPr>
        <w:t>.</w:t>
      </w:r>
      <w:ins w:id="255" w:author="sean hughes" w:date="2020-10-22T18:00:00Z">
        <w:r w:rsidR="00F4098C">
          <w:rPr>
            <w:rFonts w:ascii="Times New Roman" w:hAnsi="Times New Roman" w:cs="Times New Roman"/>
            <w:sz w:val="24"/>
            <w:szCs w:val="24"/>
            <w:lang w:val="en-GB"/>
          </w:rPr>
          <w:t xml:space="preserve"> </w:t>
        </w:r>
      </w:ins>
      <w:ins w:id="256" w:author="sean hughes" w:date="2020-10-22T18:09:00Z">
        <w:r w:rsidR="00CE61C4">
          <w:rPr>
            <w:rFonts w:ascii="Times New Roman" w:hAnsi="Times New Roman" w:cs="Times New Roman"/>
            <w:sz w:val="24"/>
            <w:szCs w:val="24"/>
            <w:lang w:val="en-GB"/>
          </w:rPr>
          <w:t>However, t</w:t>
        </w:r>
      </w:ins>
      <w:ins w:id="257" w:author="sean hughes" w:date="2020-10-22T18:01:00Z">
        <w:r w:rsidR="00F4098C">
          <w:rPr>
            <w:rFonts w:ascii="Times New Roman" w:hAnsi="Times New Roman" w:cs="Times New Roman"/>
            <w:sz w:val="24"/>
            <w:szCs w:val="24"/>
            <w:lang w:val="en-GB"/>
          </w:rPr>
          <w:t>hey will be informed about the purpose of the study after completing it (i.e., during the debriefing phase).</w:t>
        </w:r>
      </w:ins>
    </w:p>
    <w:p w14:paraId="16EA32DA" w14:textId="31AD9E45" w:rsidR="00815C58" w:rsidRPr="008339FF" w:rsidRDefault="00815C58" w:rsidP="00815C58">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Study design:</w:t>
      </w:r>
    </w:p>
    <w:p w14:paraId="065A9A35" w14:textId="77777777" w:rsidR="00CE61C4" w:rsidRDefault="00CE61C4" w:rsidP="00CE61C4">
      <w:pPr>
        <w:ind w:left="708"/>
        <w:jc w:val="both"/>
        <w:rPr>
          <w:ins w:id="258" w:author="sean hughes" w:date="2020-10-22T18:10:00Z"/>
          <w:rFonts w:ascii="Times New Roman" w:hAnsi="Times New Roman" w:cs="Times New Roman"/>
          <w:sz w:val="24"/>
          <w:szCs w:val="24"/>
          <w:lang w:val="en-GB"/>
        </w:rPr>
      </w:pPr>
      <w:ins w:id="259" w:author="sean hughes" w:date="2020-10-22T18:01:00Z">
        <w:r w:rsidRPr="000337BE">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contained </w:t>
        </w:r>
      </w:ins>
      <w:ins w:id="260" w:author="sean hughes" w:date="2020-10-22T18:10:00Z">
        <w:r>
          <w:rPr>
            <w:rFonts w:ascii="Times New Roman" w:hAnsi="Times New Roman" w:cs="Times New Roman"/>
            <w:sz w:val="24"/>
            <w:szCs w:val="24"/>
            <w:lang w:val="en-GB"/>
          </w:rPr>
          <w:t>one between participants factor (</w:t>
        </w:r>
        <w:r w:rsidRPr="00CE61C4">
          <w:rPr>
            <w:rFonts w:ascii="Times New Roman" w:hAnsi="Times New Roman" w:cs="Times New Roman"/>
            <w:i/>
            <w:sz w:val="24"/>
            <w:szCs w:val="24"/>
            <w:lang w:val="en-GB"/>
            <w:rPrChange w:id="261" w:author="sean hughes" w:date="2020-10-22T18:10:00Z">
              <w:rPr>
                <w:rFonts w:ascii="Times New Roman" w:hAnsi="Times New Roman" w:cs="Times New Roman"/>
                <w:sz w:val="24"/>
                <w:szCs w:val="24"/>
                <w:lang w:val="en-GB"/>
              </w:rPr>
            </w:rPrChange>
          </w:rPr>
          <w:t>Outcome Type</w:t>
        </w:r>
        <w:r>
          <w:rPr>
            <w:rFonts w:ascii="Times New Roman" w:hAnsi="Times New Roman" w:cs="Times New Roman"/>
            <w:sz w:val="24"/>
            <w:szCs w:val="24"/>
            <w:lang w:val="en-GB"/>
          </w:rPr>
          <w:t xml:space="preserve">: </w:t>
        </w:r>
      </w:ins>
      <w:ins w:id="262" w:author="sean hughes" w:date="2020-10-22T18:01:00Z">
        <w:r>
          <w:rPr>
            <w:rFonts w:ascii="Times New Roman" w:hAnsi="Times New Roman" w:cs="Times New Roman"/>
            <w:sz w:val="24"/>
            <w:szCs w:val="24"/>
            <w:lang w:val="en-GB"/>
          </w:rPr>
          <w:t xml:space="preserve">human likeness ratings </w:t>
        </w:r>
      </w:ins>
      <w:ins w:id="263" w:author="sean hughes" w:date="2020-10-22T18:10:00Z">
        <w:r>
          <w:rPr>
            <w:rFonts w:ascii="Times New Roman" w:hAnsi="Times New Roman" w:cs="Times New Roman"/>
            <w:sz w:val="24"/>
            <w:szCs w:val="24"/>
            <w:lang w:val="en-GB"/>
          </w:rPr>
          <w:t xml:space="preserve">vs. </w:t>
        </w:r>
      </w:ins>
      <w:ins w:id="264" w:author="sean hughes" w:date="2020-10-22T18:01:00Z">
        <w:r>
          <w:rPr>
            <w:rFonts w:ascii="Times New Roman" w:hAnsi="Times New Roman" w:cs="Times New Roman"/>
            <w:sz w:val="24"/>
            <w:szCs w:val="24"/>
            <w:lang w:val="en-GB"/>
          </w:rPr>
          <w:t xml:space="preserve">acceptability </w:t>
        </w:r>
        <w:r w:rsidRPr="008339FF">
          <w:rPr>
            <w:rFonts w:ascii="Times New Roman" w:hAnsi="Times New Roman" w:cs="Times New Roman"/>
            <w:sz w:val="24"/>
            <w:szCs w:val="24"/>
            <w:lang w:val="en-GB"/>
          </w:rPr>
          <w:t>ratings</w:t>
        </w:r>
      </w:ins>
      <w:ins w:id="265" w:author="sean hughes" w:date="2020-10-22T18:10:00Z">
        <w:r>
          <w:rPr>
            <w:rFonts w:ascii="Times New Roman" w:hAnsi="Times New Roman" w:cs="Times New Roman"/>
            <w:sz w:val="24"/>
            <w:szCs w:val="24"/>
            <w:lang w:val="en-GB"/>
          </w:rPr>
          <w:t>)</w:t>
        </w:r>
      </w:ins>
      <w:ins w:id="266" w:author="sean hughes" w:date="2020-10-22T18:01:00Z">
        <w:r>
          <w:rPr>
            <w:rFonts w:ascii="Times New Roman" w:hAnsi="Times New Roman" w:cs="Times New Roman"/>
            <w:sz w:val="24"/>
            <w:szCs w:val="24"/>
            <w:lang w:val="en-GB"/>
          </w:rPr>
          <w:t xml:space="preserve">. </w:t>
        </w:r>
      </w:ins>
    </w:p>
    <w:p w14:paraId="0D357842" w14:textId="42CB2516" w:rsidR="00CE61C4" w:rsidRDefault="00CE61C4" w:rsidP="00CE61C4">
      <w:pPr>
        <w:ind w:left="708"/>
        <w:jc w:val="both"/>
        <w:rPr>
          <w:ins w:id="267" w:author="sean hughes" w:date="2020-10-22T18:01:00Z"/>
          <w:rFonts w:ascii="Times New Roman" w:hAnsi="Times New Roman" w:cs="Times New Roman"/>
          <w:sz w:val="24"/>
          <w:szCs w:val="24"/>
          <w:lang w:val="en-GB"/>
        </w:rPr>
      </w:pPr>
      <w:ins w:id="268" w:author="sean hughes" w:date="2020-10-22T18:01:00Z">
        <w:r>
          <w:rPr>
            <w:rFonts w:ascii="Times New Roman" w:hAnsi="Times New Roman" w:cs="Times New Roman"/>
            <w:sz w:val="24"/>
            <w:szCs w:val="24"/>
            <w:lang w:val="en-GB"/>
          </w:rPr>
          <w:t>With respect to the human likeness ratings, all participants encountered a single factor (</w:t>
        </w:r>
        <w:r w:rsidRPr="000337BE">
          <w:rPr>
            <w:rFonts w:ascii="Times New Roman" w:hAnsi="Times New Roman" w:cs="Times New Roman"/>
            <w:i/>
            <w:sz w:val="24"/>
            <w:szCs w:val="24"/>
            <w:lang w:val="en-GB"/>
          </w:rPr>
          <w:t>Character Type</w:t>
        </w:r>
        <w:r>
          <w:rPr>
            <w:rFonts w:ascii="Times New Roman" w:hAnsi="Times New Roman" w:cs="Times New Roman"/>
            <w:sz w:val="24"/>
            <w:szCs w:val="24"/>
            <w:lang w:val="en-GB"/>
          </w:rPr>
          <w:t xml:space="preserve">) with seven levels (i.e., battle robot vs. toy robot vs. mannequin vs. skeleton vs. zombie vs. low res man vs high res man). </w:t>
        </w:r>
      </w:ins>
    </w:p>
    <w:p w14:paraId="575341F5" w14:textId="77777777" w:rsidR="00CE61C4" w:rsidRPr="008339FF" w:rsidRDefault="00CE61C4" w:rsidP="00CE61C4">
      <w:pPr>
        <w:ind w:left="708"/>
        <w:jc w:val="both"/>
        <w:rPr>
          <w:ins w:id="269" w:author="sean hughes" w:date="2020-10-22T18:01:00Z"/>
          <w:rFonts w:ascii="Times New Roman" w:hAnsi="Times New Roman" w:cs="Times New Roman"/>
          <w:sz w:val="24"/>
          <w:szCs w:val="24"/>
          <w:lang w:val="en-GB"/>
        </w:rPr>
      </w:pPr>
      <w:ins w:id="270" w:author="sean hughes" w:date="2020-10-22T18:01:00Z">
        <w:r>
          <w:rPr>
            <w:rFonts w:ascii="Times New Roman" w:hAnsi="Times New Roman" w:cs="Times New Roman"/>
            <w:sz w:val="24"/>
            <w:szCs w:val="24"/>
            <w:lang w:val="en-GB"/>
          </w:rPr>
          <w:t>With respect to acceptability ratings, a 7(</w:t>
        </w:r>
        <w:r w:rsidRPr="000337BE">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sidRPr="000337BE">
          <w:rPr>
            <w:rFonts w:ascii="Times New Roman" w:hAnsi="Times New Roman" w:cs="Times New Roman"/>
            <w:i/>
            <w:sz w:val="24"/>
            <w:szCs w:val="24"/>
            <w:lang w:val="en-GB"/>
          </w:rPr>
          <w:t>Motion Type</w:t>
        </w:r>
        <w:r>
          <w:rPr>
            <w:rFonts w:ascii="Times New Roman" w:hAnsi="Times New Roman" w:cs="Times New Roman"/>
            <w:sz w:val="24"/>
            <w:szCs w:val="24"/>
            <w:lang w:val="en-GB"/>
          </w:rPr>
          <w:t>: static vs. natural motion vs. distorted  A, vs. distorted  B vs. distorted  C vs. distorted  D) within</w:t>
        </w:r>
        <w:r w:rsidRPr="008339F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participants </w:t>
        </w:r>
        <w:r w:rsidRPr="008339FF">
          <w:rPr>
            <w:rFonts w:ascii="Times New Roman" w:hAnsi="Times New Roman" w:cs="Times New Roman"/>
            <w:sz w:val="24"/>
            <w:szCs w:val="24"/>
            <w:lang w:val="en-GB"/>
          </w:rPr>
          <w:t>design</w:t>
        </w:r>
        <w:r>
          <w:rPr>
            <w:rFonts w:ascii="Times New Roman" w:hAnsi="Times New Roman" w:cs="Times New Roman"/>
            <w:sz w:val="24"/>
            <w:szCs w:val="24"/>
            <w:lang w:val="en-GB"/>
          </w:rPr>
          <w:t xml:space="preserve"> was employed, such that all participants rated all character types across all motion types in terms of their acceptability.</w:t>
        </w:r>
      </w:ins>
    </w:p>
    <w:p w14:paraId="64F5D969" w14:textId="511E29C6" w:rsidR="00D74611" w:rsidRPr="008339FF" w:rsidDel="00CE61C4" w:rsidRDefault="00D74611" w:rsidP="00815C58">
      <w:pPr>
        <w:ind w:left="708"/>
        <w:jc w:val="both"/>
        <w:rPr>
          <w:del w:id="271" w:author="sean hughes" w:date="2020-10-22T18:01:00Z"/>
          <w:rFonts w:ascii="Times New Roman" w:hAnsi="Times New Roman" w:cs="Times New Roman"/>
          <w:sz w:val="24"/>
          <w:szCs w:val="24"/>
          <w:lang w:val="en-GB"/>
        </w:rPr>
      </w:pPr>
      <w:del w:id="272" w:author="sean hughes" w:date="2020-10-22T18:01:00Z">
        <w:r w:rsidRPr="008339FF" w:rsidDel="00CE61C4">
          <w:rPr>
            <w:rFonts w:ascii="Times New Roman" w:hAnsi="Times New Roman" w:cs="Times New Roman"/>
            <w:sz w:val="24"/>
            <w:szCs w:val="24"/>
            <w:lang w:val="en-GB"/>
          </w:rPr>
          <w:delText xml:space="preserve">This study consist of a two group, between subjects design with </w:delText>
        </w:r>
        <w:r w:rsidR="008A6DD2" w:rsidRPr="008339FF" w:rsidDel="00CE61C4">
          <w:rPr>
            <w:rFonts w:ascii="Times New Roman" w:hAnsi="Times New Roman" w:cs="Times New Roman"/>
            <w:sz w:val="24"/>
            <w:szCs w:val="24"/>
            <w:lang w:val="en-GB"/>
          </w:rPr>
          <w:delText>1</w:delText>
        </w:r>
        <w:r w:rsidRPr="008339FF" w:rsidDel="00CE61C4">
          <w:rPr>
            <w:rFonts w:ascii="Times New Roman" w:hAnsi="Times New Roman" w:cs="Times New Roman"/>
            <w:sz w:val="24"/>
            <w:szCs w:val="24"/>
            <w:lang w:val="en-GB"/>
          </w:rPr>
          <w:delText xml:space="preserve"> factor </w:delText>
        </w:r>
        <w:r w:rsidR="00815C58" w:rsidRPr="008339FF" w:rsidDel="00CE61C4">
          <w:rPr>
            <w:rFonts w:ascii="Times New Roman" w:hAnsi="Times New Roman" w:cs="Times New Roman"/>
            <w:sz w:val="24"/>
            <w:szCs w:val="24"/>
            <w:lang w:val="en-GB"/>
          </w:rPr>
          <w:delText>(</w:delText>
        </w:r>
        <w:r w:rsidR="008A6DD2" w:rsidRPr="008339FF" w:rsidDel="00CE61C4">
          <w:rPr>
            <w:rFonts w:ascii="Times New Roman" w:hAnsi="Times New Roman" w:cs="Times New Roman"/>
            <w:sz w:val="24"/>
            <w:szCs w:val="24"/>
            <w:lang w:val="en-GB"/>
          </w:rPr>
          <w:delText>uncanny valley</w:delText>
        </w:r>
        <w:r w:rsidR="00815C58" w:rsidRPr="008339FF" w:rsidDel="00CE61C4">
          <w:rPr>
            <w:rFonts w:ascii="Times New Roman" w:hAnsi="Times New Roman" w:cs="Times New Roman"/>
            <w:sz w:val="24"/>
            <w:szCs w:val="24"/>
            <w:lang w:val="en-GB"/>
          </w:rPr>
          <w:delText xml:space="preserve">) </w:delText>
        </w:r>
        <w:r w:rsidRPr="008339FF" w:rsidDel="00CE61C4">
          <w:rPr>
            <w:rFonts w:ascii="Times New Roman" w:hAnsi="Times New Roman" w:cs="Times New Roman"/>
            <w:sz w:val="24"/>
            <w:szCs w:val="24"/>
            <w:lang w:val="en-GB"/>
          </w:rPr>
          <w:delText xml:space="preserve">and </w:delText>
        </w:r>
        <w:r w:rsidR="00815C58" w:rsidRPr="008339FF" w:rsidDel="00CE61C4">
          <w:rPr>
            <w:rFonts w:ascii="Times New Roman" w:hAnsi="Times New Roman" w:cs="Times New Roman"/>
            <w:sz w:val="24"/>
            <w:szCs w:val="24"/>
            <w:lang w:val="en-GB"/>
          </w:rPr>
          <w:delText>2</w:delText>
        </w:r>
        <w:r w:rsidRPr="008339FF" w:rsidDel="00CE61C4">
          <w:rPr>
            <w:rFonts w:ascii="Times New Roman" w:hAnsi="Times New Roman" w:cs="Times New Roman"/>
            <w:sz w:val="24"/>
            <w:szCs w:val="24"/>
            <w:lang w:val="en-GB"/>
          </w:rPr>
          <w:delText xml:space="preserve"> levels </w:delText>
        </w:r>
        <w:r w:rsidR="00815C58" w:rsidRPr="008339FF" w:rsidDel="00CE61C4">
          <w:rPr>
            <w:rFonts w:ascii="Times New Roman" w:hAnsi="Times New Roman" w:cs="Times New Roman"/>
            <w:sz w:val="24"/>
            <w:szCs w:val="24"/>
            <w:lang w:val="en-GB"/>
          </w:rPr>
          <w:delText>(</w:delText>
        </w:r>
        <w:r w:rsidR="00156F4B" w:rsidRPr="008339FF" w:rsidDel="00CE61C4">
          <w:rPr>
            <w:rFonts w:ascii="Times New Roman" w:hAnsi="Times New Roman" w:cs="Times New Roman"/>
            <w:sz w:val="24"/>
            <w:szCs w:val="24"/>
            <w:lang w:val="en-GB"/>
          </w:rPr>
          <w:delText>human likeness</w:delText>
        </w:r>
        <w:r w:rsidR="00815C58" w:rsidRPr="008339FF" w:rsidDel="00CE61C4">
          <w:rPr>
            <w:rFonts w:ascii="Times New Roman" w:hAnsi="Times New Roman" w:cs="Times New Roman"/>
            <w:sz w:val="24"/>
            <w:szCs w:val="24"/>
            <w:lang w:val="en-GB"/>
          </w:rPr>
          <w:delText xml:space="preserve"> </w:delText>
        </w:r>
        <w:r w:rsidR="00156F4B" w:rsidRPr="008339FF" w:rsidDel="00CE61C4">
          <w:rPr>
            <w:rFonts w:ascii="Times New Roman" w:hAnsi="Times New Roman" w:cs="Times New Roman"/>
            <w:sz w:val="24"/>
            <w:szCs w:val="24"/>
            <w:lang w:val="en-GB"/>
          </w:rPr>
          <w:delText xml:space="preserve">ratings </w:delText>
        </w:r>
        <w:r w:rsidR="00815C58" w:rsidRPr="008339FF" w:rsidDel="00CE61C4">
          <w:rPr>
            <w:rFonts w:ascii="Times New Roman" w:hAnsi="Times New Roman" w:cs="Times New Roman"/>
            <w:sz w:val="24"/>
            <w:szCs w:val="24"/>
            <w:lang w:val="en-GB"/>
          </w:rPr>
          <w:delText xml:space="preserve">and </w:delText>
        </w:r>
        <w:r w:rsidR="00156F4B" w:rsidRPr="008339FF" w:rsidDel="00CE61C4">
          <w:rPr>
            <w:rFonts w:ascii="Times New Roman" w:hAnsi="Times New Roman" w:cs="Times New Roman"/>
            <w:sz w:val="24"/>
            <w:szCs w:val="24"/>
            <w:lang w:val="en-GB"/>
          </w:rPr>
          <w:delText>acceptability ratings</w:delText>
        </w:r>
        <w:r w:rsidR="00815C58" w:rsidRPr="008339FF" w:rsidDel="00CE61C4">
          <w:rPr>
            <w:rFonts w:ascii="Times New Roman" w:hAnsi="Times New Roman" w:cs="Times New Roman"/>
            <w:sz w:val="24"/>
            <w:szCs w:val="24"/>
            <w:lang w:val="en-GB"/>
          </w:rPr>
          <w:delText>).</w:delText>
        </w:r>
      </w:del>
    </w:p>
    <w:p w14:paraId="379B142C" w14:textId="301646DF" w:rsidR="00156F4B" w:rsidRPr="00815C58" w:rsidDel="00CE61C4" w:rsidRDefault="00156F4B" w:rsidP="00815C58">
      <w:pPr>
        <w:ind w:left="708"/>
        <w:jc w:val="both"/>
        <w:rPr>
          <w:del w:id="273" w:author="sean hughes" w:date="2020-10-22T18:01:00Z"/>
          <w:lang w:val="en-GB"/>
        </w:rPr>
      </w:pPr>
    </w:p>
    <w:p w14:paraId="0CEDAFCE" w14:textId="157E2FF4" w:rsidR="00C5754C" w:rsidRPr="008339FF" w:rsidRDefault="00C5754C" w:rsidP="00C5754C">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Randomization:</w:t>
      </w:r>
    </w:p>
    <w:p w14:paraId="7328A035" w14:textId="3175A18F" w:rsidR="00AE6EDB" w:rsidRPr="008339FF" w:rsidRDefault="00AE6EDB" w:rsidP="00F62826">
      <w:pPr>
        <w:ind w:left="708"/>
        <w:jc w:val="both"/>
        <w:rPr>
          <w:rFonts w:ascii="Times New Roman" w:hAnsi="Times New Roman" w:cs="Times New Roman"/>
          <w:sz w:val="24"/>
          <w:szCs w:val="24"/>
          <w:lang w:val="en-GB"/>
        </w:rPr>
      </w:pPr>
      <w:r w:rsidRPr="008339FF">
        <w:rPr>
          <w:rFonts w:ascii="Times New Roman" w:hAnsi="Times New Roman" w:cs="Times New Roman"/>
          <w:sz w:val="24"/>
          <w:szCs w:val="24"/>
          <w:lang w:val="en-GB"/>
        </w:rPr>
        <w:lastRenderedPageBreak/>
        <w:t xml:space="preserve">Participants </w:t>
      </w:r>
      <w:ins w:id="274" w:author="sean hughes" w:date="2020-10-22T18:11:00Z">
        <w:r w:rsidR="00CE61C4">
          <w:rPr>
            <w:rFonts w:ascii="Times New Roman" w:hAnsi="Times New Roman" w:cs="Times New Roman"/>
            <w:sz w:val="24"/>
            <w:szCs w:val="24"/>
            <w:lang w:val="en-GB"/>
          </w:rPr>
          <w:t xml:space="preserve">were </w:t>
        </w:r>
      </w:ins>
      <w:del w:id="275" w:author="sean hughes" w:date="2020-10-22T18:11:00Z">
        <w:r w:rsidRPr="008339FF" w:rsidDel="00CE61C4">
          <w:rPr>
            <w:rFonts w:ascii="Times New Roman" w:hAnsi="Times New Roman" w:cs="Times New Roman"/>
            <w:sz w:val="24"/>
            <w:szCs w:val="24"/>
            <w:lang w:val="en-GB"/>
          </w:rPr>
          <w:delText xml:space="preserve">can </w:delText>
        </w:r>
        <w:r w:rsidR="00C5754C" w:rsidRPr="008339FF" w:rsidDel="00CE61C4">
          <w:rPr>
            <w:rFonts w:ascii="Times New Roman" w:hAnsi="Times New Roman" w:cs="Times New Roman"/>
            <w:sz w:val="24"/>
            <w:szCs w:val="24"/>
            <w:lang w:val="en-GB"/>
          </w:rPr>
          <w:delText>enrol</w:delText>
        </w:r>
        <w:r w:rsidRPr="008339FF" w:rsidDel="00CE61C4">
          <w:rPr>
            <w:rFonts w:ascii="Times New Roman" w:hAnsi="Times New Roman" w:cs="Times New Roman"/>
            <w:sz w:val="24"/>
            <w:szCs w:val="24"/>
            <w:lang w:val="en-GB"/>
          </w:rPr>
          <w:delText xml:space="preserve"> in</w:delText>
        </w:r>
        <w:r w:rsidR="00C5754C" w:rsidRPr="008339FF" w:rsidDel="00CE61C4">
          <w:rPr>
            <w:rFonts w:ascii="Times New Roman" w:hAnsi="Times New Roman" w:cs="Times New Roman"/>
            <w:sz w:val="24"/>
            <w:szCs w:val="24"/>
            <w:lang w:val="en-GB"/>
          </w:rPr>
          <w:delText xml:space="preserve"> the experiment by assigning to Prolific, an online participant recruitment system. They will be </w:delText>
        </w:r>
      </w:del>
      <w:r w:rsidR="00C5754C" w:rsidRPr="008339FF">
        <w:rPr>
          <w:rFonts w:ascii="Times New Roman" w:hAnsi="Times New Roman" w:cs="Times New Roman"/>
          <w:sz w:val="24"/>
          <w:szCs w:val="24"/>
          <w:lang w:val="en-GB"/>
        </w:rPr>
        <w:t>randomly assigned to</w:t>
      </w:r>
      <w:r w:rsidRPr="008339FF">
        <w:rPr>
          <w:rFonts w:ascii="Times New Roman" w:hAnsi="Times New Roman" w:cs="Times New Roman"/>
          <w:sz w:val="24"/>
          <w:szCs w:val="24"/>
          <w:lang w:val="en-GB"/>
        </w:rPr>
        <w:t xml:space="preserve"> </w:t>
      </w:r>
      <w:r w:rsidR="00C5754C" w:rsidRPr="008339FF">
        <w:rPr>
          <w:rFonts w:ascii="Times New Roman" w:hAnsi="Times New Roman" w:cs="Times New Roman"/>
          <w:sz w:val="24"/>
          <w:szCs w:val="24"/>
          <w:lang w:val="en-GB"/>
        </w:rPr>
        <w:t xml:space="preserve">either the </w:t>
      </w:r>
      <w:r w:rsidR="00156F4B" w:rsidRPr="008339FF">
        <w:rPr>
          <w:rFonts w:ascii="Times New Roman" w:hAnsi="Times New Roman" w:cs="Times New Roman"/>
          <w:sz w:val="24"/>
          <w:szCs w:val="24"/>
          <w:lang w:val="en-GB"/>
        </w:rPr>
        <w:t>human likeness ratings</w:t>
      </w:r>
      <w:r w:rsidR="00C5754C" w:rsidRPr="008339FF">
        <w:rPr>
          <w:rFonts w:ascii="Times New Roman" w:hAnsi="Times New Roman" w:cs="Times New Roman"/>
          <w:sz w:val="24"/>
          <w:szCs w:val="24"/>
          <w:lang w:val="en-GB"/>
        </w:rPr>
        <w:t xml:space="preserve"> condition </w:t>
      </w:r>
      <w:r w:rsidR="00156F4B" w:rsidRPr="008339FF">
        <w:rPr>
          <w:rFonts w:ascii="Times New Roman" w:hAnsi="Times New Roman" w:cs="Times New Roman"/>
          <w:sz w:val="24"/>
          <w:szCs w:val="24"/>
          <w:lang w:val="en-GB"/>
        </w:rPr>
        <w:t>or the acceptability rating condition</w:t>
      </w:r>
      <w:del w:id="276" w:author="sean hughes" w:date="2020-10-22T18:11:00Z">
        <w:r w:rsidR="00156F4B" w:rsidRPr="008339FF" w:rsidDel="00CE61C4">
          <w:rPr>
            <w:rFonts w:ascii="Times New Roman" w:hAnsi="Times New Roman" w:cs="Times New Roman"/>
            <w:sz w:val="24"/>
            <w:szCs w:val="24"/>
            <w:lang w:val="en-GB"/>
          </w:rPr>
          <w:delText xml:space="preserve"> </w:delText>
        </w:r>
        <w:r w:rsidR="00C5754C" w:rsidRPr="008339FF" w:rsidDel="00CE61C4">
          <w:rPr>
            <w:rFonts w:ascii="Times New Roman" w:hAnsi="Times New Roman" w:cs="Times New Roman"/>
            <w:sz w:val="24"/>
            <w:szCs w:val="24"/>
            <w:lang w:val="en-GB"/>
          </w:rPr>
          <w:delText>by their user ID</w:delText>
        </w:r>
      </w:del>
      <w:r w:rsidR="00C5754C" w:rsidRPr="008339FF">
        <w:rPr>
          <w:rFonts w:ascii="Times New Roman" w:hAnsi="Times New Roman" w:cs="Times New Roman"/>
          <w:sz w:val="24"/>
          <w:szCs w:val="24"/>
          <w:lang w:val="en-GB"/>
        </w:rPr>
        <w:t xml:space="preserve">. </w:t>
      </w:r>
      <w:del w:id="277" w:author="sean hughes" w:date="2020-10-22T18:11:00Z">
        <w:r w:rsidR="00C5754C" w:rsidRPr="008339FF" w:rsidDel="00CE61C4">
          <w:rPr>
            <w:rFonts w:ascii="Times New Roman" w:hAnsi="Times New Roman" w:cs="Times New Roman"/>
            <w:sz w:val="24"/>
            <w:szCs w:val="24"/>
            <w:lang w:val="en-GB"/>
          </w:rPr>
          <w:delText>Odd-numbered IDs will be assigned to the static condition, while even-numbered IDs will be assigned to the dynamic condition</w:delText>
        </w:r>
      </w:del>
      <w:ins w:id="278" w:author="sean hughes" w:date="2020-10-22T18:11:00Z">
        <w:r w:rsidR="00CE61C4">
          <w:rPr>
            <w:rFonts w:ascii="Times New Roman" w:hAnsi="Times New Roman" w:cs="Times New Roman"/>
            <w:sz w:val="24"/>
            <w:szCs w:val="24"/>
            <w:lang w:val="en-GB"/>
          </w:rPr>
          <w:t>Presentation of the stimuli will also be randomly counterbalanced within each condition</w:t>
        </w:r>
      </w:ins>
      <w:r w:rsidR="00C5754C" w:rsidRPr="008339FF">
        <w:rPr>
          <w:rFonts w:ascii="Times New Roman" w:hAnsi="Times New Roman" w:cs="Times New Roman"/>
          <w:sz w:val="24"/>
          <w:szCs w:val="24"/>
          <w:lang w:val="en-GB"/>
        </w:rPr>
        <w:t xml:space="preserve">. </w:t>
      </w:r>
    </w:p>
    <w:p w14:paraId="7F79BDB3" w14:textId="0BF77028" w:rsidR="00AE6EDB" w:rsidDel="0045275B" w:rsidRDefault="00AE6EDB" w:rsidP="00387050">
      <w:pPr>
        <w:pStyle w:val="ListParagraph"/>
        <w:jc w:val="both"/>
        <w:rPr>
          <w:del w:id="279" w:author="sean hughes" w:date="2020-10-22T18:13:00Z"/>
          <w:lang w:val="en-GB"/>
        </w:rPr>
      </w:pPr>
    </w:p>
    <w:p w14:paraId="1AD60084" w14:textId="5C4B3C5D" w:rsidR="00AE6EDB" w:rsidRPr="00C5754C" w:rsidRDefault="00AE6EDB" w:rsidP="00C5754C">
      <w:pPr>
        <w:pBdr>
          <w:bottom w:val="single" w:sz="4" w:space="1" w:color="auto"/>
        </w:pBdr>
        <w:jc w:val="both"/>
        <w:rPr>
          <w:rFonts w:ascii="Arial" w:eastAsia="Arial" w:hAnsi="Arial" w:cs="Arial"/>
          <w:color w:val="434343"/>
          <w:sz w:val="28"/>
          <w:szCs w:val="28"/>
          <w:lang w:val="en" w:eastAsia="en-GB"/>
        </w:rPr>
      </w:pPr>
      <w:r w:rsidRPr="00C5754C">
        <w:rPr>
          <w:rFonts w:ascii="Arial" w:eastAsia="Arial" w:hAnsi="Arial" w:cs="Arial"/>
          <w:color w:val="434343"/>
          <w:sz w:val="28"/>
          <w:szCs w:val="28"/>
          <w:lang w:val="en" w:eastAsia="en-GB"/>
        </w:rPr>
        <w:t>Sampling Plan</w:t>
      </w:r>
    </w:p>
    <w:p w14:paraId="557121CB" w14:textId="754AD04E" w:rsidR="00C5754C" w:rsidRPr="008339FF" w:rsidRDefault="00C5754C" w:rsidP="00C5754C">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Existing Data:</w:t>
      </w:r>
    </w:p>
    <w:p w14:paraId="421845B9" w14:textId="032AB629" w:rsidR="00AE6EDB" w:rsidRPr="008339FF" w:rsidRDefault="0045275B" w:rsidP="00C5754C">
      <w:pPr>
        <w:ind w:left="708"/>
        <w:jc w:val="both"/>
        <w:rPr>
          <w:rFonts w:ascii="Times New Roman" w:hAnsi="Times New Roman" w:cs="Times New Roman"/>
          <w:sz w:val="24"/>
          <w:szCs w:val="24"/>
          <w:lang w:val="en-GB"/>
        </w:rPr>
      </w:pPr>
      <w:ins w:id="280" w:author="sean hughes" w:date="2020-10-22T18:16:00Z">
        <w:r>
          <w:rPr>
            <w:rFonts w:ascii="Times New Roman" w:hAnsi="Times New Roman" w:cs="Times New Roman"/>
            <w:sz w:val="24"/>
            <w:szCs w:val="24"/>
            <w:lang w:val="en-GB"/>
          </w:rPr>
          <w:t xml:space="preserve">The original authors provided data from their original study (we are making this available via XXX). In our study we </w:t>
        </w:r>
      </w:ins>
      <w:ins w:id="281" w:author="sean hughes" w:date="2020-10-22T18:13:00Z">
        <w:r>
          <w:rPr>
            <w:rFonts w:ascii="Times New Roman" w:hAnsi="Times New Roman" w:cs="Times New Roman"/>
            <w:sz w:val="24"/>
            <w:szCs w:val="24"/>
            <w:lang w:val="en-GB"/>
          </w:rPr>
          <w:t xml:space="preserve">will collect entirely new data. </w:t>
        </w:r>
      </w:ins>
      <w:del w:id="282" w:author="sean hughes" w:date="2020-10-22T18:13:00Z">
        <w:r w:rsidR="00741837" w:rsidRPr="008339FF" w:rsidDel="0045275B">
          <w:rPr>
            <w:rFonts w:ascii="Times New Roman" w:hAnsi="Times New Roman" w:cs="Times New Roman"/>
            <w:sz w:val="24"/>
            <w:szCs w:val="24"/>
            <w:lang w:val="en-GB"/>
          </w:rPr>
          <w:delText>Registration prior to creation of data: As o</w:delText>
        </w:r>
        <w:r w:rsidR="003C3E2C" w:rsidRPr="008339FF" w:rsidDel="0045275B">
          <w:rPr>
            <w:rFonts w:ascii="Times New Roman" w:hAnsi="Times New Roman" w:cs="Times New Roman"/>
            <w:sz w:val="24"/>
            <w:szCs w:val="24"/>
            <w:lang w:val="en-GB"/>
          </w:rPr>
          <w:delText>f</w:delText>
        </w:r>
        <w:r w:rsidR="00741837" w:rsidRPr="008339FF" w:rsidDel="0045275B">
          <w:rPr>
            <w:rFonts w:ascii="Times New Roman" w:hAnsi="Times New Roman" w:cs="Times New Roman"/>
            <w:sz w:val="24"/>
            <w:szCs w:val="24"/>
            <w:lang w:val="en-GB"/>
          </w:rPr>
          <w:delText xml:space="preserve"> the date of submission of this research plan for preregistration</w:delText>
        </w:r>
      </w:del>
      <w:del w:id="283" w:author="sean hughes" w:date="2020-10-22T18:16:00Z">
        <w:r w:rsidR="00741837" w:rsidRPr="008339FF" w:rsidDel="0045275B">
          <w:rPr>
            <w:rFonts w:ascii="Times New Roman" w:hAnsi="Times New Roman" w:cs="Times New Roman"/>
            <w:sz w:val="24"/>
            <w:szCs w:val="24"/>
            <w:lang w:val="en-GB"/>
          </w:rPr>
          <w:delText>, t</w:delText>
        </w:r>
      </w:del>
      <w:ins w:id="284" w:author="sean hughes" w:date="2020-10-22T18:16:00Z">
        <w:r>
          <w:rPr>
            <w:rFonts w:ascii="Times New Roman" w:hAnsi="Times New Roman" w:cs="Times New Roman"/>
            <w:sz w:val="24"/>
            <w:szCs w:val="24"/>
            <w:lang w:val="en-GB"/>
          </w:rPr>
          <w:t xml:space="preserve">These </w:t>
        </w:r>
      </w:ins>
      <w:del w:id="285" w:author="sean hughes" w:date="2020-10-22T18:16:00Z">
        <w:r w:rsidR="00741837" w:rsidRPr="008339FF" w:rsidDel="0045275B">
          <w:rPr>
            <w:rFonts w:ascii="Times New Roman" w:hAnsi="Times New Roman" w:cs="Times New Roman"/>
            <w:sz w:val="24"/>
            <w:szCs w:val="24"/>
            <w:lang w:val="en-GB"/>
          </w:rPr>
          <w:delText xml:space="preserve">he </w:delText>
        </w:r>
      </w:del>
      <w:r w:rsidR="00741837" w:rsidRPr="008339FF">
        <w:rPr>
          <w:rFonts w:ascii="Times New Roman" w:hAnsi="Times New Roman" w:cs="Times New Roman"/>
          <w:sz w:val="24"/>
          <w:szCs w:val="24"/>
          <w:lang w:val="en-GB"/>
        </w:rPr>
        <w:t xml:space="preserve">data have not yet been collected, created, or realized. </w:t>
      </w:r>
    </w:p>
    <w:p w14:paraId="5F2E850D" w14:textId="0E485192" w:rsidR="00C5754C" w:rsidRPr="008339FF" w:rsidRDefault="00C5754C" w:rsidP="00C5754C">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Explanation of existing data:</w:t>
      </w:r>
    </w:p>
    <w:p w14:paraId="415377A5" w14:textId="5F004A64" w:rsidR="0045275B" w:rsidRPr="0045275B" w:rsidRDefault="00F62826" w:rsidP="0045275B">
      <w:pPr>
        <w:ind w:left="708"/>
        <w:jc w:val="both"/>
        <w:rPr>
          <w:ins w:id="286" w:author="sean hughes" w:date="2020-10-22T18:14:00Z"/>
          <w:rFonts w:ascii="Times New Roman" w:hAnsi="Times New Roman" w:cs="Times New Roman"/>
          <w:sz w:val="24"/>
          <w:szCs w:val="24"/>
          <w:lang w:val="en-US"/>
        </w:rPr>
        <w:pPrChange w:id="287" w:author="sean hughes" w:date="2020-10-22T18:15:00Z">
          <w:pPr>
            <w:ind w:firstLine="708"/>
            <w:jc w:val="both"/>
          </w:pPr>
        </w:pPrChange>
      </w:pPr>
      <w:del w:id="288" w:author="sean hughes" w:date="2020-10-22T18:13:00Z">
        <w:r w:rsidDel="0045275B">
          <w:rPr>
            <w:rFonts w:ascii="Times New Roman" w:hAnsi="Times New Roman" w:cs="Times New Roman"/>
            <w:sz w:val="24"/>
            <w:szCs w:val="24"/>
            <w:lang w:val="en-GB"/>
          </w:rPr>
          <w:delText>(</w:delText>
        </w:r>
        <w:r w:rsidR="00156F4B" w:rsidRPr="00F62826" w:rsidDel="0045275B">
          <w:rPr>
            <w:rFonts w:ascii="Times New Roman" w:hAnsi="Times New Roman" w:cs="Times New Roman"/>
            <w:sz w:val="24"/>
            <w:szCs w:val="24"/>
            <w:lang w:val="en-GB"/>
          </w:rPr>
          <w:delText>We’ll collect a larger sample size because of the exploratory experiment regarding eeriness ratings??</w:delText>
        </w:r>
        <w:r w:rsidDel="0045275B">
          <w:rPr>
            <w:rFonts w:ascii="Times New Roman" w:hAnsi="Times New Roman" w:cs="Times New Roman"/>
            <w:sz w:val="24"/>
            <w:szCs w:val="24"/>
            <w:lang w:val="en-GB"/>
          </w:rPr>
          <w:delText>)</w:delText>
        </w:r>
      </w:del>
      <w:proofErr w:type="spellStart"/>
      <w:ins w:id="289" w:author="sean hughes" w:date="2020-10-22T18:14:00Z">
        <w:r w:rsidR="0045275B">
          <w:rPr>
            <w:rFonts w:ascii="Times New Roman" w:hAnsi="Times New Roman" w:cs="Times New Roman"/>
            <w:sz w:val="24"/>
            <w:szCs w:val="24"/>
            <w:lang w:val="en-GB"/>
          </w:rPr>
          <w:t>Piwek</w:t>
        </w:r>
        <w:proofErr w:type="spellEnd"/>
        <w:r w:rsidR="0045275B">
          <w:rPr>
            <w:rFonts w:ascii="Times New Roman" w:hAnsi="Times New Roman" w:cs="Times New Roman"/>
            <w:sz w:val="24"/>
            <w:szCs w:val="24"/>
            <w:lang w:val="en-GB"/>
          </w:rPr>
          <w:t xml:space="preserve"> et al. (2014) recruited </w:t>
        </w:r>
        <w:r w:rsidR="0045275B">
          <w:rPr>
            <w:rFonts w:ascii="Times New Roman" w:hAnsi="Times New Roman" w:cs="Times New Roman"/>
            <w:sz w:val="24"/>
            <w:szCs w:val="24"/>
            <w:lang w:val="en-US"/>
          </w:rPr>
          <w:t xml:space="preserve">forty </w:t>
        </w:r>
      </w:ins>
      <w:ins w:id="290" w:author="sean hughes" w:date="2020-10-22T18:15:00Z">
        <w:r w:rsidR="0045275B">
          <w:rPr>
            <w:rFonts w:ascii="Times New Roman" w:hAnsi="Times New Roman" w:cs="Times New Roman"/>
            <w:sz w:val="24"/>
            <w:szCs w:val="24"/>
            <w:lang w:val="en-US"/>
          </w:rPr>
          <w:t xml:space="preserve">students </w:t>
        </w:r>
      </w:ins>
      <w:ins w:id="291" w:author="sean hughes" w:date="2020-10-22T18:14:00Z">
        <w:r w:rsidR="0045275B">
          <w:rPr>
            <w:rFonts w:ascii="Times New Roman" w:hAnsi="Times New Roman" w:cs="Times New Roman"/>
            <w:sz w:val="24"/>
            <w:szCs w:val="24"/>
            <w:lang w:val="en-US"/>
          </w:rPr>
          <w:t>(M</w:t>
        </w:r>
        <w:r w:rsidR="0045275B" w:rsidRPr="0045275B">
          <w:rPr>
            <w:rFonts w:ascii="Times New Roman" w:hAnsi="Times New Roman" w:cs="Times New Roman"/>
            <w:i/>
            <w:sz w:val="24"/>
            <w:szCs w:val="24"/>
            <w:lang w:val="en-US"/>
            <w:rPrChange w:id="292" w:author="sean hughes" w:date="2020-10-22T18:14:00Z">
              <w:rPr>
                <w:rFonts w:ascii="Times New Roman" w:hAnsi="Times New Roman" w:cs="Times New Roman"/>
                <w:sz w:val="24"/>
                <w:szCs w:val="24"/>
                <w:lang w:val="en-US"/>
              </w:rPr>
            </w:rPrChange>
          </w:rPr>
          <w:t>age</w:t>
        </w:r>
        <w:r w:rsidR="0045275B" w:rsidRPr="0045275B">
          <w:rPr>
            <w:rFonts w:ascii="Times New Roman" w:hAnsi="Times New Roman" w:cs="Times New Roman"/>
            <w:sz w:val="24"/>
            <w:szCs w:val="24"/>
            <w:lang w:val="en-US"/>
          </w:rPr>
          <w:t xml:space="preserve"> = 25, </w:t>
        </w:r>
        <w:r w:rsidR="0045275B" w:rsidRPr="0045275B">
          <w:rPr>
            <w:rFonts w:ascii="Times New Roman" w:hAnsi="Times New Roman" w:cs="Times New Roman"/>
            <w:i/>
            <w:sz w:val="24"/>
            <w:szCs w:val="24"/>
            <w:lang w:val="en-US"/>
            <w:rPrChange w:id="293" w:author="sean hughes" w:date="2020-10-22T18:14:00Z">
              <w:rPr>
                <w:rFonts w:ascii="Times New Roman" w:hAnsi="Times New Roman" w:cs="Times New Roman"/>
                <w:sz w:val="24"/>
                <w:szCs w:val="24"/>
                <w:lang w:val="en-US"/>
              </w:rPr>
            </w:rPrChange>
          </w:rPr>
          <w:t>SD</w:t>
        </w:r>
        <w:r w:rsidR="0045275B" w:rsidRPr="0045275B">
          <w:rPr>
            <w:rFonts w:ascii="Times New Roman" w:hAnsi="Times New Roman" w:cs="Times New Roman"/>
            <w:sz w:val="24"/>
            <w:szCs w:val="24"/>
            <w:lang w:val="en-US"/>
          </w:rPr>
          <w:t xml:space="preserve"> = 4.7) from </w:t>
        </w:r>
      </w:ins>
      <w:ins w:id="294" w:author="sean hughes" w:date="2020-10-22T18:15:00Z">
        <w:r w:rsidR="0045275B">
          <w:rPr>
            <w:rFonts w:ascii="Times New Roman" w:hAnsi="Times New Roman" w:cs="Times New Roman"/>
            <w:sz w:val="24"/>
            <w:szCs w:val="24"/>
            <w:lang w:val="en-US"/>
          </w:rPr>
          <w:t>a Scottish u</w:t>
        </w:r>
      </w:ins>
      <w:ins w:id="295" w:author="sean hughes" w:date="2020-10-22T18:14:00Z">
        <w:r w:rsidR="0045275B" w:rsidRPr="0045275B">
          <w:rPr>
            <w:rFonts w:ascii="Times New Roman" w:hAnsi="Times New Roman" w:cs="Times New Roman"/>
            <w:sz w:val="24"/>
            <w:szCs w:val="24"/>
            <w:lang w:val="en-US"/>
          </w:rPr>
          <w:t xml:space="preserve">niversity and paid </w:t>
        </w:r>
      </w:ins>
      <w:ins w:id="296" w:author="sean hughes" w:date="2020-10-22T18:15:00Z">
        <w:r w:rsidR="0045275B">
          <w:rPr>
            <w:rFonts w:ascii="Times New Roman" w:hAnsi="Times New Roman" w:cs="Times New Roman"/>
            <w:sz w:val="24"/>
            <w:szCs w:val="24"/>
            <w:lang w:val="en-US"/>
          </w:rPr>
          <w:t xml:space="preserve">them for </w:t>
        </w:r>
      </w:ins>
      <w:ins w:id="297" w:author="sean hughes" w:date="2020-10-22T18:14:00Z">
        <w:r w:rsidR="0045275B" w:rsidRPr="0045275B">
          <w:rPr>
            <w:rFonts w:ascii="Times New Roman" w:hAnsi="Times New Roman" w:cs="Times New Roman"/>
            <w:sz w:val="24"/>
            <w:szCs w:val="24"/>
            <w:lang w:val="en-US"/>
          </w:rPr>
          <w:t xml:space="preserve">their participation. </w:t>
        </w:r>
      </w:ins>
      <w:ins w:id="298" w:author="sean hughes" w:date="2020-10-22T18:15:00Z">
        <w:r w:rsidR="0045275B">
          <w:rPr>
            <w:rFonts w:ascii="Times New Roman" w:hAnsi="Times New Roman" w:cs="Times New Roman"/>
            <w:sz w:val="24"/>
            <w:szCs w:val="24"/>
            <w:lang w:val="en-US"/>
          </w:rPr>
          <w:t xml:space="preserve">They divided those participants into two </w:t>
        </w:r>
      </w:ins>
      <w:ins w:id="299" w:author="sean hughes" w:date="2020-10-22T18:17:00Z">
        <w:r w:rsidR="0045275B">
          <w:rPr>
            <w:rFonts w:ascii="Times New Roman" w:hAnsi="Times New Roman" w:cs="Times New Roman"/>
            <w:sz w:val="24"/>
            <w:szCs w:val="24"/>
            <w:lang w:val="en-US"/>
          </w:rPr>
          <w:t xml:space="preserve">different </w:t>
        </w:r>
      </w:ins>
      <w:ins w:id="300" w:author="sean hughes" w:date="2020-10-22T18:15:00Z">
        <w:r w:rsidR="0045275B">
          <w:rPr>
            <w:rFonts w:ascii="Times New Roman" w:hAnsi="Times New Roman" w:cs="Times New Roman"/>
            <w:sz w:val="24"/>
            <w:szCs w:val="24"/>
            <w:lang w:val="en-US"/>
          </w:rPr>
          <w:t xml:space="preserve">experimental conditions: </w:t>
        </w:r>
      </w:ins>
      <w:ins w:id="301" w:author="sean hughes" w:date="2020-10-22T18:14:00Z">
        <w:r w:rsidR="0045275B" w:rsidRPr="0045275B">
          <w:rPr>
            <w:rFonts w:ascii="Times New Roman" w:hAnsi="Times New Roman" w:cs="Times New Roman"/>
            <w:sz w:val="24"/>
            <w:szCs w:val="24"/>
            <w:lang w:val="en-US"/>
          </w:rPr>
          <w:t>human likeness ratings and acceptability</w:t>
        </w:r>
      </w:ins>
      <w:ins w:id="302" w:author="sean hughes" w:date="2020-10-22T18:15:00Z">
        <w:r w:rsidR="0045275B">
          <w:rPr>
            <w:rFonts w:ascii="Times New Roman" w:hAnsi="Times New Roman" w:cs="Times New Roman"/>
            <w:sz w:val="24"/>
            <w:szCs w:val="24"/>
            <w:lang w:val="en-US"/>
          </w:rPr>
          <w:t xml:space="preserve"> ratings</w:t>
        </w:r>
      </w:ins>
      <w:ins w:id="303" w:author="sean hughes" w:date="2020-10-22T18:16:00Z">
        <w:r w:rsidR="0045275B">
          <w:rPr>
            <w:rFonts w:ascii="Times New Roman" w:hAnsi="Times New Roman" w:cs="Times New Roman"/>
            <w:sz w:val="24"/>
            <w:szCs w:val="24"/>
            <w:lang w:val="en-US"/>
          </w:rPr>
          <w:t>.</w:t>
        </w:r>
      </w:ins>
    </w:p>
    <w:p w14:paraId="7013C794" w14:textId="5AAC6158" w:rsidR="00156F4B" w:rsidRPr="0045275B" w:rsidDel="0045275B" w:rsidRDefault="00156F4B" w:rsidP="00F62826">
      <w:pPr>
        <w:ind w:firstLine="708"/>
        <w:jc w:val="both"/>
        <w:rPr>
          <w:del w:id="304" w:author="sean hughes" w:date="2020-10-22T18:16:00Z"/>
          <w:rFonts w:ascii="Times New Roman" w:hAnsi="Times New Roman" w:cs="Times New Roman"/>
          <w:sz w:val="24"/>
          <w:szCs w:val="24"/>
          <w:lang w:val="en-US"/>
          <w:rPrChange w:id="305" w:author="sean hughes" w:date="2020-10-22T18:17:00Z">
            <w:rPr>
              <w:del w:id="306" w:author="sean hughes" w:date="2020-10-22T18:16:00Z"/>
              <w:rFonts w:ascii="Times New Roman" w:hAnsi="Times New Roman" w:cs="Times New Roman"/>
              <w:sz w:val="24"/>
              <w:szCs w:val="24"/>
              <w:lang w:val="en-GB"/>
            </w:rPr>
          </w:rPrChange>
        </w:rPr>
      </w:pPr>
    </w:p>
    <w:p w14:paraId="466C9994" w14:textId="2F5F24CE" w:rsidR="00741837" w:rsidRPr="008339FF" w:rsidRDefault="00741837" w:rsidP="00156F4B">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 xml:space="preserve">Data collection procedure: </w:t>
      </w:r>
    </w:p>
    <w:p w14:paraId="52AEFF80" w14:textId="17665B63" w:rsidR="00741837" w:rsidRPr="008339FF" w:rsidDel="0045275B" w:rsidRDefault="00741837" w:rsidP="0045275B">
      <w:pPr>
        <w:pStyle w:val="ListParagraph"/>
        <w:jc w:val="both"/>
        <w:rPr>
          <w:del w:id="307" w:author="sean hughes" w:date="2020-10-22T18:18:00Z"/>
          <w:rFonts w:ascii="Times New Roman" w:hAnsi="Times New Roman" w:cs="Times New Roman"/>
          <w:sz w:val="24"/>
          <w:szCs w:val="24"/>
          <w:lang w:val="en-GB"/>
        </w:rPr>
        <w:pPrChange w:id="308" w:author="sean hughes" w:date="2020-10-22T18:18:00Z">
          <w:pPr>
            <w:pStyle w:val="ListParagraph"/>
            <w:jc w:val="both"/>
          </w:pPr>
        </w:pPrChange>
      </w:pPr>
      <w:r w:rsidRPr="008339FF">
        <w:rPr>
          <w:rFonts w:ascii="Times New Roman" w:hAnsi="Times New Roman" w:cs="Times New Roman"/>
          <w:sz w:val="24"/>
          <w:szCs w:val="24"/>
          <w:lang w:val="en-GB"/>
        </w:rPr>
        <w:t>Participants will be recruited through the online data collection platform Prolific</w:t>
      </w:r>
      <w:ins w:id="309" w:author="sean hughes" w:date="2020-10-22T18:17:00Z">
        <w:r w:rsidR="0045275B">
          <w:rPr>
            <w:rFonts w:ascii="Times New Roman" w:hAnsi="Times New Roman" w:cs="Times New Roman"/>
            <w:sz w:val="24"/>
            <w:szCs w:val="24"/>
            <w:lang w:val="en-GB"/>
          </w:rPr>
          <w:t xml:space="preserve"> and provided with a monetary reward for their efforts</w:t>
        </w:r>
      </w:ins>
      <w:del w:id="310" w:author="sean hughes" w:date="2020-10-22T18:17:00Z">
        <w:r w:rsidRPr="008339FF" w:rsidDel="0045275B">
          <w:rPr>
            <w:rFonts w:ascii="Times New Roman" w:hAnsi="Times New Roman" w:cs="Times New Roman"/>
            <w:sz w:val="24"/>
            <w:szCs w:val="24"/>
            <w:lang w:val="en-GB"/>
          </w:rPr>
          <w:delText xml:space="preserve"> Academic</w:delText>
        </w:r>
      </w:del>
      <w:r w:rsidRPr="008339FF">
        <w:rPr>
          <w:rFonts w:ascii="Times New Roman" w:hAnsi="Times New Roman" w:cs="Times New Roman"/>
          <w:sz w:val="24"/>
          <w:szCs w:val="24"/>
          <w:lang w:val="en-GB"/>
        </w:rPr>
        <w:t xml:space="preserve">. </w:t>
      </w:r>
      <w:del w:id="311" w:author="sean hughes" w:date="2020-10-22T18:17:00Z">
        <w:r w:rsidRPr="008339FF" w:rsidDel="0045275B">
          <w:rPr>
            <w:rFonts w:ascii="Times New Roman" w:hAnsi="Times New Roman" w:cs="Times New Roman"/>
            <w:sz w:val="24"/>
            <w:szCs w:val="24"/>
            <w:lang w:val="en-GB"/>
          </w:rPr>
          <w:delText xml:space="preserve">Participants will be paid € 10 when they complete the experiment. </w:delText>
        </w:r>
      </w:del>
      <w:del w:id="312" w:author="sean hughes" w:date="2020-10-22T18:18:00Z">
        <w:r w:rsidRPr="008339FF" w:rsidDel="0045275B">
          <w:rPr>
            <w:rFonts w:ascii="Times New Roman" w:hAnsi="Times New Roman" w:cs="Times New Roman"/>
            <w:sz w:val="24"/>
            <w:szCs w:val="24"/>
            <w:lang w:val="en-GB"/>
          </w:rPr>
          <w:delText xml:space="preserve">The participants must not have any knowledge about the uncanny valley hypothesis since this can affect the results. </w:delText>
        </w:r>
      </w:del>
    </w:p>
    <w:p w14:paraId="1A5855D7" w14:textId="4CCCACD2" w:rsidR="000C47FB" w:rsidRPr="008339FF" w:rsidRDefault="00966E3C" w:rsidP="0045275B">
      <w:pPr>
        <w:pStyle w:val="ListParagraph"/>
        <w:jc w:val="both"/>
        <w:rPr>
          <w:rFonts w:ascii="Times New Roman" w:hAnsi="Times New Roman" w:cs="Times New Roman"/>
          <w:sz w:val="24"/>
          <w:szCs w:val="24"/>
          <w:lang w:val="en-GB"/>
        </w:rPr>
        <w:pPrChange w:id="313" w:author="sean hughes" w:date="2020-10-22T18:18:00Z">
          <w:pPr>
            <w:pStyle w:val="ListParagraph"/>
            <w:jc w:val="both"/>
          </w:pPr>
        </w:pPrChange>
      </w:pPr>
      <w:del w:id="314" w:author="sean hughes" w:date="2020-10-22T18:18:00Z">
        <w:r w:rsidRPr="008339FF" w:rsidDel="0045275B">
          <w:rPr>
            <w:rFonts w:ascii="Times New Roman" w:hAnsi="Times New Roman" w:cs="Times New Roman"/>
            <w:sz w:val="24"/>
            <w:szCs w:val="24"/>
            <w:lang w:val="en-GB"/>
          </w:rPr>
          <w:delText xml:space="preserve">Participants will be excluded if they fail to provide full data on any of the measure. </w:delText>
        </w:r>
      </w:del>
    </w:p>
    <w:p w14:paraId="05EDD252" w14:textId="7AE14C25" w:rsidR="00E7767D" w:rsidRPr="008339FF" w:rsidRDefault="00E7767D" w:rsidP="000C47FB">
      <w:pPr>
        <w:jc w:val="both"/>
        <w:rPr>
          <w:rFonts w:ascii="Times New Roman" w:hAnsi="Times New Roman" w:cs="Times New Roman"/>
          <w:b/>
          <w:bCs/>
          <w:sz w:val="24"/>
          <w:szCs w:val="24"/>
          <w:highlight w:val="yellow"/>
          <w:lang w:val="en-GB"/>
        </w:rPr>
      </w:pPr>
      <w:r w:rsidRPr="008339FF">
        <w:rPr>
          <w:rFonts w:ascii="Times New Roman" w:hAnsi="Times New Roman" w:cs="Times New Roman"/>
          <w:b/>
          <w:bCs/>
          <w:sz w:val="24"/>
          <w:szCs w:val="24"/>
          <w:highlight w:val="yellow"/>
          <w:lang w:val="en-GB"/>
        </w:rPr>
        <w:t>Sample size</w:t>
      </w:r>
      <w:r w:rsidR="000C47FB" w:rsidRPr="008339FF">
        <w:rPr>
          <w:rFonts w:ascii="Times New Roman" w:hAnsi="Times New Roman" w:cs="Times New Roman"/>
          <w:b/>
          <w:bCs/>
          <w:sz w:val="24"/>
          <w:szCs w:val="24"/>
          <w:highlight w:val="yellow"/>
          <w:lang w:val="en-GB"/>
        </w:rPr>
        <w:t>:</w:t>
      </w:r>
    </w:p>
    <w:p w14:paraId="325CFB1B" w14:textId="13823E0F" w:rsidR="000C47FB" w:rsidRPr="008339FF" w:rsidRDefault="000C47FB" w:rsidP="001D5A9E">
      <w:pPr>
        <w:tabs>
          <w:tab w:val="left" w:pos="6072"/>
        </w:tabs>
        <w:ind w:firstLine="708"/>
        <w:jc w:val="both"/>
        <w:rPr>
          <w:rFonts w:ascii="Times New Roman" w:hAnsi="Times New Roman" w:cs="Times New Roman"/>
          <w:sz w:val="24"/>
          <w:szCs w:val="24"/>
          <w:highlight w:val="yellow"/>
          <w:lang w:val="en-GB"/>
        </w:rPr>
      </w:pPr>
      <w:commentRangeStart w:id="315"/>
      <w:r w:rsidRPr="008339FF">
        <w:rPr>
          <w:rFonts w:ascii="Times New Roman" w:hAnsi="Times New Roman" w:cs="Times New Roman"/>
          <w:sz w:val="24"/>
          <w:szCs w:val="24"/>
          <w:highlight w:val="yellow"/>
          <w:lang w:val="en-GB"/>
        </w:rPr>
        <w:t xml:space="preserve">Our sample size is targeted at </w:t>
      </w:r>
      <w:r w:rsidR="001D5A9E" w:rsidRPr="008339FF">
        <w:rPr>
          <w:rFonts w:ascii="Times New Roman" w:hAnsi="Times New Roman" w:cs="Times New Roman"/>
          <w:sz w:val="24"/>
          <w:szCs w:val="24"/>
          <w:highlight w:val="yellow"/>
          <w:lang w:val="en-GB"/>
        </w:rPr>
        <w:t>1</w:t>
      </w:r>
      <w:r w:rsidRPr="008339FF">
        <w:rPr>
          <w:rFonts w:ascii="Times New Roman" w:hAnsi="Times New Roman" w:cs="Times New Roman"/>
          <w:sz w:val="24"/>
          <w:szCs w:val="24"/>
          <w:highlight w:val="yellow"/>
          <w:lang w:val="en-GB"/>
        </w:rPr>
        <w:t xml:space="preserve">00 participants, while </w:t>
      </w:r>
      <w:r w:rsidR="001D5A9E" w:rsidRPr="008339FF">
        <w:rPr>
          <w:rFonts w:ascii="Times New Roman" w:hAnsi="Times New Roman" w:cs="Times New Roman"/>
          <w:sz w:val="24"/>
          <w:szCs w:val="24"/>
          <w:highlight w:val="yellow"/>
          <w:lang w:val="en-GB"/>
        </w:rPr>
        <w:t xml:space="preserve">the original study of </w:t>
      </w:r>
      <w:proofErr w:type="spellStart"/>
      <w:r w:rsidR="001D5A9E" w:rsidRPr="008339FF">
        <w:rPr>
          <w:rFonts w:ascii="Times New Roman" w:hAnsi="Times New Roman" w:cs="Times New Roman"/>
          <w:sz w:val="24"/>
          <w:szCs w:val="24"/>
          <w:highlight w:val="yellow"/>
          <w:lang w:val="en-GB"/>
        </w:rPr>
        <w:t>Piwek</w:t>
      </w:r>
      <w:proofErr w:type="spellEnd"/>
      <w:r w:rsidR="001D5A9E" w:rsidRPr="008339FF">
        <w:rPr>
          <w:rFonts w:ascii="Times New Roman" w:hAnsi="Times New Roman" w:cs="Times New Roman"/>
          <w:sz w:val="24"/>
          <w:szCs w:val="24"/>
          <w:highlight w:val="yellow"/>
          <w:lang w:val="en-GB"/>
        </w:rPr>
        <w:t xml:space="preserve"> et al. (2013) had a sample size of 40. We will attempt to recruit a 160 participants in case of drop-outs. The criteria for replication is an effect in the same direction as the original study and a p-value &lt; 0.05. BEREKEN </w:t>
      </w:r>
      <w:proofErr w:type="spellStart"/>
      <w:r w:rsidR="005E678B" w:rsidRPr="008339FF">
        <w:rPr>
          <w:rFonts w:ascii="Times New Roman" w:hAnsi="Times New Roman" w:cs="Times New Roman"/>
          <w:sz w:val="24"/>
          <w:szCs w:val="24"/>
          <w:highlight w:val="yellow"/>
          <w:lang w:val="en-GB"/>
        </w:rPr>
        <w:t>steekproefgrootte</w:t>
      </w:r>
      <w:proofErr w:type="spellEnd"/>
      <w:r w:rsidR="005E678B" w:rsidRPr="008339FF">
        <w:rPr>
          <w:rFonts w:ascii="Times New Roman" w:hAnsi="Times New Roman" w:cs="Times New Roman"/>
          <w:sz w:val="24"/>
          <w:szCs w:val="24"/>
          <w:highlight w:val="yellow"/>
          <w:lang w:val="en-GB"/>
        </w:rPr>
        <w:t xml:space="preserve"> </w:t>
      </w:r>
      <w:proofErr w:type="spellStart"/>
      <w:r w:rsidR="005E678B" w:rsidRPr="008339FF">
        <w:rPr>
          <w:rFonts w:ascii="Times New Roman" w:hAnsi="Times New Roman" w:cs="Times New Roman"/>
          <w:sz w:val="24"/>
          <w:szCs w:val="24"/>
          <w:highlight w:val="yellow"/>
          <w:lang w:val="en-GB"/>
        </w:rPr>
        <w:t>adhv</w:t>
      </w:r>
      <w:proofErr w:type="spellEnd"/>
      <w:r w:rsidR="005E678B" w:rsidRPr="008339FF">
        <w:rPr>
          <w:rFonts w:ascii="Times New Roman" w:hAnsi="Times New Roman" w:cs="Times New Roman"/>
          <w:sz w:val="24"/>
          <w:szCs w:val="24"/>
          <w:highlight w:val="yellow"/>
          <w:lang w:val="en-GB"/>
        </w:rPr>
        <w:t xml:space="preserve"> </w:t>
      </w:r>
      <w:r w:rsidR="001D5A9E" w:rsidRPr="008339FF">
        <w:rPr>
          <w:rFonts w:ascii="Times New Roman" w:hAnsi="Times New Roman" w:cs="Times New Roman"/>
          <w:sz w:val="24"/>
          <w:szCs w:val="24"/>
          <w:highlight w:val="yellow"/>
          <w:lang w:val="en-GB"/>
        </w:rPr>
        <w:t xml:space="preserve">POWER! </w:t>
      </w:r>
      <w:commentRangeEnd w:id="315"/>
      <w:r w:rsidR="00431829">
        <w:rPr>
          <w:rStyle w:val="CommentReference"/>
        </w:rPr>
        <w:commentReference w:id="315"/>
      </w:r>
    </w:p>
    <w:p w14:paraId="23D86630" w14:textId="1C62FAC5" w:rsidR="00E1138F" w:rsidRPr="008339FF" w:rsidRDefault="00E1138F" w:rsidP="00E1138F">
      <w:pPr>
        <w:tabs>
          <w:tab w:val="left" w:pos="6072"/>
        </w:tabs>
        <w:jc w:val="both"/>
        <w:rPr>
          <w:rFonts w:ascii="Times New Roman" w:hAnsi="Times New Roman" w:cs="Times New Roman"/>
          <w:b/>
          <w:bCs/>
          <w:sz w:val="24"/>
          <w:szCs w:val="24"/>
          <w:highlight w:val="yellow"/>
          <w:lang w:val="en-GB"/>
        </w:rPr>
      </w:pPr>
      <w:r w:rsidRPr="008339FF">
        <w:rPr>
          <w:rFonts w:ascii="Times New Roman" w:hAnsi="Times New Roman" w:cs="Times New Roman"/>
          <w:b/>
          <w:bCs/>
          <w:sz w:val="24"/>
          <w:szCs w:val="24"/>
          <w:highlight w:val="yellow"/>
          <w:lang w:val="en-GB"/>
        </w:rPr>
        <w:t xml:space="preserve">Sample </w:t>
      </w:r>
      <w:r w:rsidR="009C2B63" w:rsidRPr="008339FF">
        <w:rPr>
          <w:rFonts w:ascii="Times New Roman" w:hAnsi="Times New Roman" w:cs="Times New Roman"/>
          <w:b/>
          <w:bCs/>
          <w:sz w:val="24"/>
          <w:szCs w:val="24"/>
          <w:highlight w:val="yellow"/>
          <w:lang w:val="en-GB"/>
        </w:rPr>
        <w:t>s</w:t>
      </w:r>
      <w:r w:rsidRPr="008339FF">
        <w:rPr>
          <w:rFonts w:ascii="Times New Roman" w:hAnsi="Times New Roman" w:cs="Times New Roman"/>
          <w:b/>
          <w:bCs/>
          <w:sz w:val="24"/>
          <w:szCs w:val="24"/>
          <w:highlight w:val="yellow"/>
          <w:lang w:val="en-GB"/>
        </w:rPr>
        <w:t>ize rationale:</w:t>
      </w:r>
    </w:p>
    <w:p w14:paraId="297005E7" w14:textId="0C6027CC" w:rsidR="00E1138F" w:rsidRPr="008339FF" w:rsidRDefault="00E1138F" w:rsidP="00E1138F">
      <w:pPr>
        <w:tabs>
          <w:tab w:val="left" w:pos="6072"/>
        </w:tabs>
        <w:jc w:val="both"/>
        <w:rPr>
          <w:rFonts w:ascii="Times New Roman" w:hAnsi="Times New Roman" w:cs="Times New Roman"/>
          <w:sz w:val="24"/>
          <w:szCs w:val="24"/>
          <w:highlight w:val="yellow"/>
          <w:lang w:val="en-GB"/>
        </w:rPr>
      </w:pPr>
      <w:r w:rsidRPr="008339FF">
        <w:rPr>
          <w:rFonts w:ascii="Times New Roman" w:hAnsi="Times New Roman" w:cs="Times New Roman"/>
          <w:sz w:val="24"/>
          <w:szCs w:val="24"/>
          <w:highlight w:val="yellow"/>
          <w:lang w:val="en-GB"/>
        </w:rPr>
        <w:t xml:space="preserve">Power calculations were done based on “The Replication Recipe: What makes for a convincing replication?” by Brandt et al. (2013) and the guidelines of the </w:t>
      </w:r>
      <w:r w:rsidR="008405B4">
        <w:fldChar w:fldCharType="begin"/>
      </w:r>
      <w:r w:rsidR="008405B4" w:rsidRPr="004853A3">
        <w:rPr>
          <w:lang w:val="en-US"/>
          <w:rPrChange w:id="316" w:author="sean hughes" w:date="2020-10-22T12:44:00Z">
            <w:rPr/>
          </w:rPrChange>
        </w:rPr>
        <w:instrText xml:space="preserve"> HYPERLINK "about:blank" \h </w:instrText>
      </w:r>
      <w:r w:rsidR="008405B4">
        <w:fldChar w:fldCharType="separate"/>
      </w:r>
      <w:r w:rsidRPr="008339FF">
        <w:rPr>
          <w:rFonts w:ascii="Times New Roman" w:hAnsi="Times New Roman" w:cs="Times New Roman"/>
          <w:color w:val="1155CC"/>
          <w:sz w:val="24"/>
          <w:szCs w:val="24"/>
          <w:highlight w:val="yellow"/>
          <w:u w:val="single"/>
          <w:lang w:val="en-GB"/>
        </w:rPr>
        <w:t>Social Sciences Replication Project (SSRP).</w:t>
      </w:r>
      <w:r w:rsidR="008405B4">
        <w:rPr>
          <w:rFonts w:ascii="Times New Roman" w:hAnsi="Times New Roman" w:cs="Times New Roman"/>
          <w:color w:val="1155CC"/>
          <w:sz w:val="24"/>
          <w:szCs w:val="24"/>
          <w:highlight w:val="yellow"/>
          <w:u w:val="single"/>
          <w:lang w:val="en-GB"/>
        </w:rPr>
        <w:fldChar w:fldCharType="end"/>
      </w:r>
    </w:p>
    <w:p w14:paraId="64EDB4A0" w14:textId="77777777" w:rsidR="000C47FB" w:rsidRPr="008339FF" w:rsidRDefault="000C47FB" w:rsidP="000C47FB">
      <w:pPr>
        <w:pStyle w:val="ListParagraph"/>
        <w:ind w:left="1080"/>
        <w:jc w:val="both"/>
        <w:rPr>
          <w:rFonts w:ascii="Times New Roman" w:hAnsi="Times New Roman" w:cs="Times New Roman"/>
          <w:sz w:val="24"/>
          <w:szCs w:val="24"/>
          <w:highlight w:val="yellow"/>
          <w:lang w:val="en-GB"/>
        </w:rPr>
      </w:pPr>
    </w:p>
    <w:p w14:paraId="702BCBCB" w14:textId="6E0EBEED" w:rsidR="000C47FB" w:rsidRPr="008339FF" w:rsidRDefault="000C47FB" w:rsidP="00387050">
      <w:pPr>
        <w:pStyle w:val="ListParagraph"/>
        <w:numPr>
          <w:ilvl w:val="0"/>
          <w:numId w:val="3"/>
        </w:numPr>
        <w:jc w:val="both"/>
        <w:rPr>
          <w:rFonts w:ascii="Times New Roman" w:hAnsi="Times New Roman" w:cs="Times New Roman"/>
          <w:sz w:val="24"/>
          <w:szCs w:val="24"/>
          <w:highlight w:val="yellow"/>
          <w:lang w:val="en-GB"/>
        </w:rPr>
      </w:pPr>
      <w:r w:rsidRPr="008339FF">
        <w:rPr>
          <w:rFonts w:ascii="Times New Roman" w:hAnsi="Times New Roman" w:cs="Times New Roman"/>
          <w:sz w:val="24"/>
          <w:szCs w:val="24"/>
          <w:highlight w:val="yellow"/>
          <w:lang w:val="en-GB"/>
        </w:rPr>
        <w:t xml:space="preserve">While having a high statistical power is crucial to the replication study – up to 0.95 - </w:t>
      </w:r>
    </w:p>
    <w:p w14:paraId="4A3D7D4C" w14:textId="25622E4C" w:rsidR="00E7767D" w:rsidRPr="008339FF" w:rsidRDefault="00E7767D" w:rsidP="00387050">
      <w:pPr>
        <w:pStyle w:val="ListParagraph"/>
        <w:numPr>
          <w:ilvl w:val="0"/>
          <w:numId w:val="3"/>
        </w:numPr>
        <w:jc w:val="both"/>
        <w:rPr>
          <w:rFonts w:ascii="Times New Roman" w:hAnsi="Times New Roman" w:cs="Times New Roman"/>
          <w:sz w:val="24"/>
          <w:szCs w:val="24"/>
          <w:highlight w:val="yellow"/>
          <w:lang w:val="en-GB"/>
        </w:rPr>
      </w:pPr>
      <w:r w:rsidRPr="008339FF">
        <w:rPr>
          <w:rFonts w:ascii="Times New Roman" w:hAnsi="Times New Roman" w:cs="Times New Roman"/>
          <w:sz w:val="24"/>
          <w:szCs w:val="24"/>
          <w:highlight w:val="yellow"/>
          <w:lang w:val="en-GB"/>
        </w:rPr>
        <w:t>Power calculations were done in accordance with The first round of data collection achieves 90% power to detect 75% of the original effect size.</w:t>
      </w:r>
    </w:p>
    <w:p w14:paraId="5DBB02BB" w14:textId="77777777" w:rsidR="00F62826" w:rsidRDefault="00F62826" w:rsidP="009C2B63">
      <w:pPr>
        <w:jc w:val="both"/>
        <w:rPr>
          <w:rFonts w:ascii="Times New Roman" w:hAnsi="Times New Roman" w:cs="Times New Roman"/>
          <w:b/>
          <w:bCs/>
          <w:sz w:val="24"/>
          <w:szCs w:val="24"/>
          <w:lang w:val="en-GB"/>
        </w:rPr>
      </w:pPr>
    </w:p>
    <w:p w14:paraId="30E1ED4D" w14:textId="3492A4F7" w:rsidR="00F62826" w:rsidDel="001C1D78" w:rsidRDefault="00F62826" w:rsidP="009C2B63">
      <w:pPr>
        <w:jc w:val="both"/>
        <w:rPr>
          <w:del w:id="317" w:author="sean hughes" w:date="2020-10-22T18:22:00Z"/>
          <w:rFonts w:ascii="Times New Roman" w:hAnsi="Times New Roman" w:cs="Times New Roman"/>
          <w:b/>
          <w:bCs/>
          <w:sz w:val="24"/>
          <w:szCs w:val="24"/>
          <w:lang w:val="en-GB"/>
        </w:rPr>
      </w:pPr>
    </w:p>
    <w:p w14:paraId="2000F839" w14:textId="6A649CD8" w:rsidR="009C2B63" w:rsidRPr="008339FF" w:rsidRDefault="009C2B63" w:rsidP="009C2B63">
      <w:pPr>
        <w:jc w:val="both"/>
        <w:rPr>
          <w:rFonts w:ascii="Times New Roman" w:hAnsi="Times New Roman" w:cs="Times New Roman"/>
          <w:b/>
          <w:bCs/>
          <w:sz w:val="24"/>
          <w:szCs w:val="24"/>
          <w:lang w:val="en-GB"/>
        </w:rPr>
      </w:pPr>
      <w:r w:rsidRPr="008339FF">
        <w:rPr>
          <w:rFonts w:ascii="Times New Roman" w:hAnsi="Times New Roman" w:cs="Times New Roman"/>
          <w:b/>
          <w:bCs/>
          <w:sz w:val="24"/>
          <w:szCs w:val="24"/>
          <w:lang w:val="en-GB"/>
        </w:rPr>
        <w:t>Stopping rule:</w:t>
      </w:r>
    </w:p>
    <w:p w14:paraId="211E5551" w14:textId="541E8745" w:rsidR="0028704B" w:rsidRPr="00F62826" w:rsidRDefault="009C2B63" w:rsidP="00F62826">
      <w:pPr>
        <w:jc w:val="both"/>
        <w:rPr>
          <w:rFonts w:ascii="Times New Roman" w:hAnsi="Times New Roman" w:cs="Times New Roman"/>
          <w:sz w:val="24"/>
          <w:szCs w:val="24"/>
          <w:lang w:val="en-GB"/>
        </w:rPr>
      </w:pPr>
      <w:r w:rsidRPr="008339FF">
        <w:rPr>
          <w:rFonts w:ascii="Times New Roman" w:hAnsi="Times New Roman" w:cs="Times New Roman"/>
          <w:sz w:val="24"/>
          <w:szCs w:val="24"/>
          <w:lang w:val="en-GB"/>
        </w:rPr>
        <w:t xml:space="preserve">Data collection </w:t>
      </w:r>
      <w:del w:id="318" w:author="sean hughes" w:date="2020-10-22T18:23:00Z">
        <w:r w:rsidRPr="008339FF" w:rsidDel="001C1D78">
          <w:rPr>
            <w:rFonts w:ascii="Times New Roman" w:hAnsi="Times New Roman" w:cs="Times New Roman"/>
            <w:sz w:val="24"/>
            <w:szCs w:val="24"/>
            <w:lang w:val="en-GB"/>
          </w:rPr>
          <w:delText xml:space="preserve">will </w:delText>
        </w:r>
      </w:del>
      <w:del w:id="319" w:author="sean hughes" w:date="2020-10-22T18:22:00Z">
        <w:r w:rsidRPr="008339FF" w:rsidDel="001C1D78">
          <w:rPr>
            <w:rFonts w:ascii="Times New Roman" w:hAnsi="Times New Roman" w:cs="Times New Roman"/>
            <w:sz w:val="24"/>
            <w:szCs w:val="24"/>
            <w:lang w:val="en-GB"/>
          </w:rPr>
          <w:delText xml:space="preserve">be </w:delText>
        </w:r>
      </w:del>
      <w:del w:id="320" w:author="sean hughes" w:date="2020-10-22T18:23:00Z">
        <w:r w:rsidRPr="008339FF" w:rsidDel="001C1D78">
          <w:rPr>
            <w:rFonts w:ascii="Times New Roman" w:hAnsi="Times New Roman" w:cs="Times New Roman"/>
            <w:sz w:val="24"/>
            <w:szCs w:val="24"/>
            <w:lang w:val="en-GB"/>
          </w:rPr>
          <w:delText>stop</w:delText>
        </w:r>
      </w:del>
      <w:del w:id="321" w:author="sean hughes" w:date="2020-10-22T18:22:00Z">
        <w:r w:rsidRPr="008339FF" w:rsidDel="001C1D78">
          <w:rPr>
            <w:rFonts w:ascii="Times New Roman" w:hAnsi="Times New Roman" w:cs="Times New Roman"/>
            <w:sz w:val="24"/>
            <w:szCs w:val="24"/>
            <w:lang w:val="en-GB"/>
          </w:rPr>
          <w:delText>ped</w:delText>
        </w:r>
      </w:del>
      <w:del w:id="322" w:author="sean hughes" w:date="2020-10-22T18:23:00Z">
        <w:r w:rsidRPr="008339FF" w:rsidDel="001C1D78">
          <w:rPr>
            <w:rFonts w:ascii="Times New Roman" w:hAnsi="Times New Roman" w:cs="Times New Roman"/>
            <w:sz w:val="24"/>
            <w:szCs w:val="24"/>
            <w:lang w:val="en-GB"/>
          </w:rPr>
          <w:delText xml:space="preserve"> once 80 participants in each group with completed data are collected.</w:delText>
        </w:r>
      </w:del>
      <w:ins w:id="323" w:author="sean hughes" w:date="2020-10-22T18:23:00Z">
        <w:r w:rsidR="001C1D78">
          <w:rPr>
            <w:rFonts w:ascii="Times New Roman" w:hAnsi="Times New Roman" w:cs="Times New Roman"/>
            <w:sz w:val="24"/>
            <w:szCs w:val="24"/>
            <w:lang w:val="en-GB"/>
          </w:rPr>
          <w:t xml:space="preserve">will continue until we recruit </w:t>
        </w:r>
      </w:ins>
      <w:commentRangeStart w:id="324"/>
      <w:ins w:id="325" w:author="sean hughes" w:date="2020-10-22T18:24:00Z">
        <w:r w:rsidR="001C1D78">
          <w:rPr>
            <w:rFonts w:ascii="Times New Roman" w:hAnsi="Times New Roman" w:cs="Times New Roman"/>
            <w:sz w:val="24"/>
            <w:szCs w:val="24"/>
            <w:lang w:val="en-GB"/>
          </w:rPr>
          <w:t xml:space="preserve">AA </w:t>
        </w:r>
        <w:commentRangeEnd w:id="324"/>
        <w:r w:rsidR="001C1D78">
          <w:rPr>
            <w:rStyle w:val="CommentReference"/>
          </w:rPr>
          <w:commentReference w:id="324"/>
        </w:r>
      </w:ins>
      <w:ins w:id="326" w:author="sean hughes" w:date="2020-10-22T18:23:00Z">
        <w:r w:rsidR="001C1D78">
          <w:rPr>
            <w:rFonts w:ascii="Times New Roman" w:hAnsi="Times New Roman" w:cs="Times New Roman"/>
            <w:sz w:val="24"/>
            <w:szCs w:val="24"/>
            <w:lang w:val="en-GB"/>
          </w:rPr>
          <w:t xml:space="preserve">participants. We will collect an additional </w:t>
        </w:r>
      </w:ins>
      <w:commentRangeStart w:id="327"/>
      <w:ins w:id="328" w:author="sean hughes" w:date="2020-10-22T18:24:00Z">
        <w:r w:rsidR="001C1D78">
          <w:rPr>
            <w:rFonts w:ascii="Times New Roman" w:hAnsi="Times New Roman" w:cs="Times New Roman"/>
            <w:sz w:val="24"/>
            <w:szCs w:val="24"/>
            <w:lang w:val="en-GB"/>
          </w:rPr>
          <w:t xml:space="preserve">BB </w:t>
        </w:r>
        <w:commentRangeEnd w:id="327"/>
        <w:r w:rsidR="001C1D78">
          <w:rPr>
            <w:rStyle w:val="CommentReference"/>
          </w:rPr>
          <w:commentReference w:id="327"/>
        </w:r>
      </w:ins>
      <w:ins w:id="329" w:author="sean hughes" w:date="2020-10-22T18:23:00Z">
        <w:r w:rsidR="001C1D78">
          <w:rPr>
            <w:rFonts w:ascii="Times New Roman" w:hAnsi="Times New Roman" w:cs="Times New Roman"/>
            <w:sz w:val="24"/>
            <w:szCs w:val="24"/>
            <w:lang w:val="en-GB"/>
          </w:rPr>
          <w:t xml:space="preserve">participants to allow for attrition and </w:t>
        </w:r>
      </w:ins>
      <w:ins w:id="330" w:author="sean hughes" w:date="2020-10-22T18:24:00Z">
        <w:r w:rsidR="001C1D78">
          <w:rPr>
            <w:rFonts w:ascii="Times New Roman" w:hAnsi="Times New Roman" w:cs="Times New Roman"/>
            <w:sz w:val="24"/>
            <w:szCs w:val="24"/>
            <w:lang w:val="en-GB"/>
          </w:rPr>
          <w:t xml:space="preserve">incomplete </w:t>
        </w:r>
      </w:ins>
      <w:ins w:id="331" w:author="sean hughes" w:date="2020-10-22T18:23:00Z">
        <w:r w:rsidR="001C1D78">
          <w:rPr>
            <w:rFonts w:ascii="Times New Roman" w:hAnsi="Times New Roman" w:cs="Times New Roman"/>
            <w:sz w:val="24"/>
            <w:szCs w:val="24"/>
            <w:lang w:val="en-GB"/>
          </w:rPr>
          <w:t xml:space="preserve">data </w:t>
        </w:r>
      </w:ins>
      <w:ins w:id="332" w:author="sean hughes" w:date="2020-10-22T18:24:00Z">
        <w:r w:rsidR="001C1D78">
          <w:rPr>
            <w:rFonts w:ascii="Times New Roman" w:hAnsi="Times New Roman" w:cs="Times New Roman"/>
            <w:sz w:val="24"/>
            <w:szCs w:val="24"/>
            <w:lang w:val="en-GB"/>
          </w:rPr>
          <w:t xml:space="preserve">so that we still have </w:t>
        </w:r>
      </w:ins>
      <w:commentRangeStart w:id="333"/>
      <w:ins w:id="334" w:author="sean hughes" w:date="2020-10-22T18:25:00Z">
        <w:r w:rsidR="001C1D78">
          <w:rPr>
            <w:rFonts w:ascii="Times New Roman" w:hAnsi="Times New Roman" w:cs="Times New Roman"/>
            <w:sz w:val="24"/>
            <w:szCs w:val="24"/>
            <w:lang w:val="en-GB"/>
          </w:rPr>
          <w:t>CC</w:t>
        </w:r>
        <w:commentRangeEnd w:id="333"/>
        <w:r w:rsidR="001C1D78">
          <w:rPr>
            <w:rStyle w:val="CommentReference"/>
          </w:rPr>
          <w:commentReference w:id="333"/>
        </w:r>
        <w:r w:rsidR="00581843">
          <w:rPr>
            <w:rFonts w:ascii="Times New Roman" w:hAnsi="Times New Roman" w:cs="Times New Roman"/>
            <w:sz w:val="24"/>
            <w:szCs w:val="24"/>
            <w:lang w:val="en-GB"/>
          </w:rPr>
          <w:t xml:space="preserve"> participants as required by our power analysis.</w:t>
        </w:r>
      </w:ins>
    </w:p>
    <w:p w14:paraId="742063DD" w14:textId="32383B28" w:rsidR="0028704B" w:rsidRPr="00581843" w:rsidDel="00581843" w:rsidRDefault="0028704B" w:rsidP="00C5754C">
      <w:pPr>
        <w:pBdr>
          <w:bottom w:val="single" w:sz="4" w:space="1" w:color="auto"/>
        </w:pBdr>
        <w:jc w:val="both"/>
        <w:rPr>
          <w:del w:id="335" w:author="sean hughes" w:date="2020-10-22T18:25:00Z"/>
          <w:rFonts w:ascii="Arial" w:eastAsia="Arial" w:hAnsi="Arial" w:cs="Arial"/>
          <w:color w:val="434343"/>
          <w:sz w:val="28"/>
          <w:szCs w:val="28"/>
          <w:lang w:val="en-GB" w:eastAsia="en-GB"/>
          <w:rPrChange w:id="336" w:author="sean hughes" w:date="2020-10-22T18:25:00Z">
            <w:rPr>
              <w:del w:id="337" w:author="sean hughes" w:date="2020-10-22T18:25:00Z"/>
              <w:rFonts w:ascii="Arial" w:eastAsia="Arial" w:hAnsi="Arial" w:cs="Arial"/>
              <w:color w:val="434343"/>
              <w:sz w:val="28"/>
              <w:szCs w:val="28"/>
              <w:lang w:val="en" w:eastAsia="en-GB"/>
            </w:rPr>
          </w:rPrChange>
        </w:rPr>
      </w:pPr>
    </w:p>
    <w:p w14:paraId="062CB2B6" w14:textId="23BBBBCD" w:rsidR="00E7767D" w:rsidRPr="00C5754C" w:rsidRDefault="00E7767D" w:rsidP="00C5754C">
      <w:pPr>
        <w:pBdr>
          <w:bottom w:val="single" w:sz="4" w:space="1" w:color="auto"/>
        </w:pBdr>
        <w:jc w:val="both"/>
        <w:rPr>
          <w:rFonts w:ascii="Arial" w:eastAsia="Arial" w:hAnsi="Arial" w:cs="Arial"/>
          <w:color w:val="434343"/>
          <w:sz w:val="28"/>
          <w:szCs w:val="28"/>
          <w:lang w:val="en" w:eastAsia="en-GB"/>
        </w:rPr>
      </w:pPr>
      <w:r w:rsidRPr="00C5754C">
        <w:rPr>
          <w:rFonts w:ascii="Arial" w:eastAsia="Arial" w:hAnsi="Arial" w:cs="Arial"/>
          <w:color w:val="434343"/>
          <w:sz w:val="28"/>
          <w:szCs w:val="28"/>
          <w:lang w:val="en" w:eastAsia="en-GB"/>
        </w:rPr>
        <w:t>Variables</w:t>
      </w:r>
    </w:p>
    <w:p w14:paraId="363C0666" w14:textId="31473A87" w:rsidR="00F44BC6" w:rsidRPr="00F62826" w:rsidRDefault="00F44BC6" w:rsidP="00F44BC6">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Manipulated variables:</w:t>
      </w:r>
    </w:p>
    <w:p w14:paraId="535256A6" w14:textId="3338D116" w:rsidR="00581843" w:rsidRDefault="00581843" w:rsidP="00D73AC2">
      <w:pPr>
        <w:ind w:left="708"/>
        <w:jc w:val="both"/>
        <w:rPr>
          <w:ins w:id="338" w:author="sean hughes" w:date="2020-10-22T18:26:00Z"/>
          <w:rFonts w:ascii="Times New Roman" w:hAnsi="Times New Roman" w:cs="Times New Roman"/>
          <w:sz w:val="24"/>
          <w:szCs w:val="24"/>
          <w:lang w:val="en-GB"/>
        </w:rPr>
      </w:pPr>
      <w:ins w:id="339" w:author="sean hughes" w:date="2020-10-22T18:25:00Z">
        <w:r w:rsidRPr="00581843">
          <w:rPr>
            <w:rFonts w:ascii="Times New Roman" w:hAnsi="Times New Roman" w:cs="Times New Roman"/>
            <w:b/>
            <w:sz w:val="24"/>
            <w:szCs w:val="24"/>
            <w:lang w:val="en-GB"/>
            <w:rPrChange w:id="340" w:author="sean hughes" w:date="2020-10-22T18:25:00Z">
              <w:rPr>
                <w:rFonts w:ascii="Times New Roman" w:hAnsi="Times New Roman" w:cs="Times New Roman"/>
                <w:sz w:val="24"/>
                <w:szCs w:val="24"/>
                <w:lang w:val="en-GB"/>
              </w:rPr>
            </w:rPrChange>
          </w:rPr>
          <w:lastRenderedPageBreak/>
          <w:t>Outcome Type</w:t>
        </w:r>
        <w:r>
          <w:rPr>
            <w:rFonts w:ascii="Times New Roman" w:hAnsi="Times New Roman" w:cs="Times New Roman"/>
            <w:sz w:val="24"/>
            <w:szCs w:val="24"/>
            <w:lang w:val="en-GB"/>
          </w:rPr>
          <w:t xml:space="preserve">: </w:t>
        </w:r>
      </w:ins>
      <w:del w:id="341" w:author="sean hughes" w:date="2020-10-22T18:25:00Z">
        <w:r w:rsidR="00124CE7" w:rsidRPr="00F62826" w:rsidDel="00581843">
          <w:rPr>
            <w:rFonts w:ascii="Times New Roman" w:hAnsi="Times New Roman" w:cs="Times New Roman"/>
            <w:sz w:val="24"/>
            <w:szCs w:val="24"/>
            <w:lang w:val="en-GB"/>
          </w:rPr>
          <w:delText>For the confirmatory analysis, p</w:delText>
        </w:r>
      </w:del>
      <w:ins w:id="342" w:author="sean hughes" w:date="2020-10-22T18:26:00Z">
        <w:r>
          <w:rPr>
            <w:rFonts w:ascii="Times New Roman" w:hAnsi="Times New Roman" w:cs="Times New Roman"/>
            <w:sz w:val="24"/>
            <w:szCs w:val="24"/>
            <w:lang w:val="en-GB"/>
          </w:rPr>
          <w:t xml:space="preserve">Two dependent variables will be assessed in the study in a between participants </w:t>
        </w:r>
      </w:ins>
      <w:ins w:id="343" w:author="sean hughes" w:date="2020-10-22T18:29:00Z">
        <w:r>
          <w:rPr>
            <w:rFonts w:ascii="Times New Roman" w:hAnsi="Times New Roman" w:cs="Times New Roman"/>
            <w:sz w:val="24"/>
            <w:szCs w:val="24"/>
            <w:lang w:val="en-GB"/>
          </w:rPr>
          <w:t>fashion</w:t>
        </w:r>
      </w:ins>
      <w:ins w:id="344" w:author="sean hughes" w:date="2020-10-22T18:26:00Z">
        <w:r>
          <w:rPr>
            <w:rFonts w:ascii="Times New Roman" w:hAnsi="Times New Roman" w:cs="Times New Roman"/>
            <w:sz w:val="24"/>
            <w:szCs w:val="24"/>
            <w:lang w:val="en-GB"/>
          </w:rPr>
          <w:t xml:space="preserve">: </w:t>
        </w:r>
      </w:ins>
      <w:del w:id="345" w:author="sean hughes" w:date="2020-10-22T18:26:00Z">
        <w:r w:rsidR="00F44BC6" w:rsidRPr="00F62826" w:rsidDel="00581843">
          <w:rPr>
            <w:rFonts w:ascii="Times New Roman" w:hAnsi="Times New Roman" w:cs="Times New Roman"/>
            <w:sz w:val="24"/>
            <w:szCs w:val="24"/>
            <w:lang w:val="en-GB"/>
          </w:rPr>
          <w:delText xml:space="preserve">articipants will be randomly assigned to </w:delText>
        </w:r>
      </w:del>
      <w:ins w:id="346" w:author="sean hughes" w:date="2020-10-22T18:26:00Z">
        <w:r>
          <w:rPr>
            <w:rFonts w:ascii="Times New Roman" w:hAnsi="Times New Roman" w:cs="Times New Roman"/>
            <w:sz w:val="24"/>
            <w:szCs w:val="24"/>
            <w:lang w:val="en-GB"/>
          </w:rPr>
          <w:t xml:space="preserve">half of the participants will provide </w:t>
        </w:r>
      </w:ins>
      <w:del w:id="347" w:author="sean hughes" w:date="2020-10-22T18:26:00Z">
        <w:r w:rsidR="00F44BC6" w:rsidRPr="00581843" w:rsidDel="00581843">
          <w:rPr>
            <w:rFonts w:ascii="Times New Roman" w:hAnsi="Times New Roman" w:cs="Times New Roman"/>
            <w:i/>
            <w:sz w:val="24"/>
            <w:szCs w:val="24"/>
            <w:lang w:val="en-GB"/>
            <w:rPrChange w:id="348" w:author="sean hughes" w:date="2020-10-22T18:29:00Z">
              <w:rPr>
                <w:rFonts w:ascii="Times New Roman" w:hAnsi="Times New Roman" w:cs="Times New Roman"/>
                <w:sz w:val="24"/>
                <w:szCs w:val="24"/>
                <w:lang w:val="en-GB"/>
              </w:rPr>
            </w:rPrChange>
          </w:rPr>
          <w:delText xml:space="preserve">the </w:delText>
        </w:r>
      </w:del>
      <w:r w:rsidR="00D0691B" w:rsidRPr="00581843">
        <w:rPr>
          <w:rFonts w:ascii="Times New Roman" w:hAnsi="Times New Roman" w:cs="Times New Roman"/>
          <w:i/>
          <w:sz w:val="24"/>
          <w:szCs w:val="24"/>
          <w:lang w:val="en-GB"/>
          <w:rPrChange w:id="349" w:author="sean hughes" w:date="2020-10-22T18:29:00Z">
            <w:rPr>
              <w:rFonts w:ascii="Times New Roman" w:hAnsi="Times New Roman" w:cs="Times New Roman"/>
              <w:sz w:val="24"/>
              <w:szCs w:val="24"/>
              <w:lang w:val="en-GB"/>
            </w:rPr>
          </w:rPrChange>
        </w:rPr>
        <w:t>human likeness rating</w:t>
      </w:r>
      <w:ins w:id="350" w:author="sean hughes" w:date="2020-10-22T18:26:00Z">
        <w:r w:rsidRPr="00581843">
          <w:rPr>
            <w:rFonts w:ascii="Times New Roman" w:hAnsi="Times New Roman" w:cs="Times New Roman"/>
            <w:i/>
            <w:sz w:val="24"/>
            <w:szCs w:val="24"/>
            <w:lang w:val="en-GB"/>
            <w:rPrChange w:id="351" w:author="sean hughes" w:date="2020-10-22T18:29:00Z">
              <w:rPr>
                <w:rFonts w:ascii="Times New Roman" w:hAnsi="Times New Roman" w:cs="Times New Roman"/>
                <w:sz w:val="24"/>
                <w:szCs w:val="24"/>
                <w:lang w:val="en-GB"/>
              </w:rPr>
            </w:rPrChange>
          </w:rPr>
          <w:t>s</w:t>
        </w:r>
        <w:r>
          <w:rPr>
            <w:rFonts w:ascii="Times New Roman" w:hAnsi="Times New Roman" w:cs="Times New Roman"/>
            <w:sz w:val="24"/>
            <w:szCs w:val="24"/>
            <w:lang w:val="en-GB"/>
          </w:rPr>
          <w:t xml:space="preserve"> for each character </w:t>
        </w:r>
      </w:ins>
      <w:del w:id="352" w:author="sean hughes" w:date="2020-10-22T18:26:00Z">
        <w:r w:rsidR="00D0691B" w:rsidRPr="00F62826" w:rsidDel="00581843">
          <w:rPr>
            <w:rFonts w:ascii="Times New Roman" w:hAnsi="Times New Roman" w:cs="Times New Roman"/>
            <w:sz w:val="24"/>
            <w:szCs w:val="24"/>
            <w:lang w:val="en-GB"/>
          </w:rPr>
          <w:delText xml:space="preserve"> condition or </w:delText>
        </w:r>
      </w:del>
      <w:ins w:id="353" w:author="sean hughes" w:date="2020-10-22T18:26:00Z">
        <w:r>
          <w:rPr>
            <w:rFonts w:ascii="Times New Roman" w:hAnsi="Times New Roman" w:cs="Times New Roman"/>
            <w:sz w:val="24"/>
            <w:szCs w:val="24"/>
            <w:lang w:val="en-GB"/>
          </w:rPr>
          <w:t xml:space="preserve">while the other half will provide </w:t>
        </w:r>
      </w:ins>
      <w:del w:id="354" w:author="sean hughes" w:date="2020-10-22T18:26:00Z">
        <w:r w:rsidR="00D0691B" w:rsidRPr="00581843" w:rsidDel="00581843">
          <w:rPr>
            <w:rFonts w:ascii="Times New Roman" w:hAnsi="Times New Roman" w:cs="Times New Roman"/>
            <w:i/>
            <w:sz w:val="24"/>
            <w:szCs w:val="24"/>
            <w:lang w:val="en-GB"/>
            <w:rPrChange w:id="355" w:author="sean hughes" w:date="2020-10-22T18:29:00Z">
              <w:rPr>
                <w:rFonts w:ascii="Times New Roman" w:hAnsi="Times New Roman" w:cs="Times New Roman"/>
                <w:sz w:val="24"/>
                <w:szCs w:val="24"/>
                <w:lang w:val="en-GB"/>
              </w:rPr>
            </w:rPrChange>
          </w:rPr>
          <w:delText xml:space="preserve">the </w:delText>
        </w:r>
      </w:del>
      <w:r w:rsidR="00D0691B" w:rsidRPr="00581843">
        <w:rPr>
          <w:rFonts w:ascii="Times New Roman" w:hAnsi="Times New Roman" w:cs="Times New Roman"/>
          <w:i/>
          <w:sz w:val="24"/>
          <w:szCs w:val="24"/>
          <w:lang w:val="en-GB"/>
          <w:rPrChange w:id="356" w:author="sean hughes" w:date="2020-10-22T18:29:00Z">
            <w:rPr>
              <w:rFonts w:ascii="Times New Roman" w:hAnsi="Times New Roman" w:cs="Times New Roman"/>
              <w:sz w:val="24"/>
              <w:szCs w:val="24"/>
              <w:lang w:val="en-GB"/>
            </w:rPr>
          </w:rPrChange>
        </w:rPr>
        <w:t>acceptability rating</w:t>
      </w:r>
      <w:del w:id="357" w:author="sean hughes" w:date="2020-10-22T18:26:00Z">
        <w:r w:rsidR="00D0691B" w:rsidRPr="00581843" w:rsidDel="00581843">
          <w:rPr>
            <w:rFonts w:ascii="Times New Roman" w:hAnsi="Times New Roman" w:cs="Times New Roman"/>
            <w:i/>
            <w:sz w:val="24"/>
            <w:szCs w:val="24"/>
            <w:lang w:val="en-GB"/>
            <w:rPrChange w:id="358" w:author="sean hughes" w:date="2020-10-22T18:29:00Z">
              <w:rPr>
                <w:rFonts w:ascii="Times New Roman" w:hAnsi="Times New Roman" w:cs="Times New Roman"/>
                <w:sz w:val="24"/>
                <w:szCs w:val="24"/>
                <w:lang w:val="en-GB"/>
              </w:rPr>
            </w:rPrChange>
          </w:rPr>
          <w:delText xml:space="preserve"> </w:delText>
        </w:r>
      </w:del>
      <w:ins w:id="359" w:author="sean hughes" w:date="2020-10-22T18:26:00Z">
        <w:r w:rsidRPr="00581843">
          <w:rPr>
            <w:rFonts w:ascii="Times New Roman" w:hAnsi="Times New Roman" w:cs="Times New Roman"/>
            <w:i/>
            <w:sz w:val="24"/>
            <w:szCs w:val="24"/>
            <w:lang w:val="en-GB"/>
            <w:rPrChange w:id="360" w:author="sean hughes" w:date="2020-10-22T18:29:00Z">
              <w:rPr>
                <w:rFonts w:ascii="Times New Roman" w:hAnsi="Times New Roman" w:cs="Times New Roman"/>
                <w:sz w:val="24"/>
                <w:szCs w:val="24"/>
                <w:lang w:val="en-GB"/>
              </w:rPr>
            </w:rPrChange>
          </w:rPr>
          <w:t>s</w:t>
        </w:r>
        <w:r>
          <w:rPr>
            <w:rFonts w:ascii="Times New Roman" w:hAnsi="Times New Roman" w:cs="Times New Roman"/>
            <w:sz w:val="24"/>
            <w:szCs w:val="24"/>
            <w:lang w:val="en-GB"/>
          </w:rPr>
          <w:t xml:space="preserve"> for each character completing each movement type</w:t>
        </w:r>
      </w:ins>
      <w:del w:id="361" w:author="sean hughes" w:date="2020-10-22T18:26:00Z">
        <w:r w:rsidR="00D0691B" w:rsidRPr="00F62826" w:rsidDel="00581843">
          <w:rPr>
            <w:rFonts w:ascii="Times New Roman" w:hAnsi="Times New Roman" w:cs="Times New Roman"/>
            <w:sz w:val="24"/>
            <w:szCs w:val="24"/>
            <w:lang w:val="en-GB"/>
          </w:rPr>
          <w:delText>condition</w:delText>
        </w:r>
      </w:del>
      <w:r w:rsidR="00D0691B" w:rsidRPr="00F62826">
        <w:rPr>
          <w:rFonts w:ascii="Times New Roman" w:hAnsi="Times New Roman" w:cs="Times New Roman"/>
          <w:sz w:val="24"/>
          <w:szCs w:val="24"/>
          <w:lang w:val="en-GB"/>
        </w:rPr>
        <w:t xml:space="preserve">. </w:t>
      </w:r>
    </w:p>
    <w:p w14:paraId="37065BF7" w14:textId="51CB2ED2" w:rsidR="00581843" w:rsidRPr="00ED2139" w:rsidRDefault="00581843" w:rsidP="00FC3B95">
      <w:pPr>
        <w:pStyle w:val="ListParagraph"/>
        <w:numPr>
          <w:ilvl w:val="0"/>
          <w:numId w:val="6"/>
        </w:numPr>
        <w:jc w:val="both"/>
        <w:rPr>
          <w:ins w:id="362" w:author="sean hughes" w:date="2020-10-22T18:28:00Z"/>
          <w:rFonts w:ascii="Times New Roman" w:hAnsi="Times New Roman" w:cs="Times New Roman"/>
          <w:sz w:val="24"/>
          <w:szCs w:val="24"/>
          <w:lang w:val="en-GB"/>
          <w:rPrChange w:id="363" w:author="sean hughes" w:date="2020-10-22T18:35:00Z">
            <w:rPr>
              <w:ins w:id="364" w:author="sean hughes" w:date="2020-10-22T18:28:00Z"/>
              <w:lang w:val="en-GB"/>
            </w:rPr>
          </w:rPrChange>
        </w:rPr>
        <w:pPrChange w:id="365" w:author="sean hughes" w:date="2020-10-22T18:29:00Z">
          <w:pPr>
            <w:ind w:left="708"/>
            <w:jc w:val="both"/>
          </w:pPr>
        </w:pPrChange>
      </w:pPr>
      <w:ins w:id="366" w:author="sean hughes" w:date="2020-10-22T18:28:00Z">
        <w:r w:rsidRPr="00ED2139">
          <w:rPr>
            <w:rFonts w:ascii="Times New Roman" w:hAnsi="Times New Roman" w:cs="Times New Roman"/>
            <w:sz w:val="24"/>
            <w:szCs w:val="24"/>
            <w:lang w:val="en-GB"/>
            <w:rPrChange w:id="367" w:author="sean hughes" w:date="2020-10-22T18:35:00Z">
              <w:rPr>
                <w:lang w:val="en-GB"/>
              </w:rPr>
            </w:rPrChange>
          </w:rPr>
          <w:t>Human likeness ratings will be assessed</w:t>
        </w:r>
      </w:ins>
      <w:ins w:id="368" w:author="sean hughes" w:date="2020-10-22T18:29:00Z">
        <w:r w:rsidRPr="00ED2139">
          <w:rPr>
            <w:rFonts w:ascii="Times New Roman" w:hAnsi="Times New Roman" w:cs="Times New Roman"/>
            <w:sz w:val="24"/>
            <w:szCs w:val="24"/>
            <w:lang w:val="en-GB"/>
            <w:rPrChange w:id="369" w:author="sean hughes" w:date="2020-10-22T18:35:00Z">
              <w:rPr>
                <w:rFonts w:ascii="Times New Roman" w:hAnsi="Times New Roman" w:cs="Times New Roman"/>
                <w:sz w:val="24"/>
                <w:szCs w:val="24"/>
                <w:lang w:val="en-GB"/>
              </w:rPr>
            </w:rPrChange>
          </w:rPr>
          <w:t xml:space="preserve"> using </w:t>
        </w:r>
        <w:r w:rsidRPr="00ED2139">
          <w:rPr>
            <w:rFonts w:ascii="Times New Roman" w:hAnsi="Times New Roman" w:cs="Times New Roman"/>
            <w:sz w:val="24"/>
            <w:szCs w:val="24"/>
            <w:lang w:val="en-GB"/>
            <w:rPrChange w:id="370" w:author="sean hughes" w:date="2020-10-22T18:35:00Z">
              <w:rPr>
                <w:rFonts w:ascii="Times New Roman" w:hAnsi="Times New Roman" w:cs="Times New Roman"/>
                <w:sz w:val="24"/>
                <w:szCs w:val="24"/>
                <w:lang w:val="en-GB"/>
              </w:rPr>
            </w:rPrChange>
          </w:rPr>
          <w:t>a 9 point Likert scale ranging from</w:t>
        </w:r>
      </w:ins>
      <w:ins w:id="371" w:author="sean hughes" w:date="2020-10-22T18:35:00Z">
        <w:r w:rsidR="00ED2139" w:rsidRPr="00ED2139">
          <w:rPr>
            <w:rFonts w:ascii="Times New Roman" w:hAnsi="Times New Roman" w:cs="Times New Roman"/>
            <w:sz w:val="24"/>
            <w:szCs w:val="24"/>
            <w:lang w:val="en-GB"/>
            <w:rPrChange w:id="372" w:author="sean hughes" w:date="2020-10-22T18:35:00Z">
              <w:rPr>
                <w:rFonts w:ascii="Times New Roman" w:hAnsi="Times New Roman" w:cs="Times New Roman"/>
                <w:sz w:val="24"/>
                <w:szCs w:val="24"/>
                <w:lang w:val="en-GB"/>
              </w:rPr>
            </w:rPrChange>
          </w:rPr>
          <w:t xml:space="preserve"> </w:t>
        </w:r>
        <w:r w:rsidR="00ED2139" w:rsidRPr="00ED2139">
          <w:rPr>
            <w:rFonts w:ascii="Times New Roman" w:hAnsi="Times New Roman" w:cs="Times New Roman"/>
            <w:sz w:val="24"/>
            <w:szCs w:val="24"/>
            <w:lang w:val="en-GB"/>
            <w:rPrChange w:id="373" w:author="sean hughes" w:date="2020-10-22T18:35:00Z">
              <w:rPr>
                <w:rFonts w:ascii="Times New Roman" w:hAnsi="Times New Roman" w:cs="Times New Roman"/>
                <w:sz w:val="24"/>
                <w:szCs w:val="24"/>
                <w:lang w:val="en-GB"/>
              </w:rPr>
            </w:rPrChange>
          </w:rPr>
          <w:t xml:space="preserve">1 </w:t>
        </w:r>
        <w:r w:rsidR="00ED2139" w:rsidRPr="00ED2139">
          <w:rPr>
            <w:rFonts w:ascii="Times New Roman" w:hAnsi="Times New Roman" w:cs="Times New Roman"/>
            <w:sz w:val="24"/>
            <w:szCs w:val="24"/>
            <w:lang w:val="en-GB"/>
            <w:rPrChange w:id="374" w:author="sean hughes" w:date="2020-10-22T18:35:00Z">
              <w:rPr>
                <w:rFonts w:ascii="Times New Roman" w:hAnsi="Times New Roman" w:cs="Times New Roman"/>
                <w:sz w:val="24"/>
                <w:szCs w:val="24"/>
                <w:lang w:val="en-GB"/>
              </w:rPr>
            </w:rPrChange>
          </w:rPr>
          <w:t>(</w:t>
        </w:r>
        <w:r w:rsidR="00ED2139" w:rsidRPr="00ED2139">
          <w:rPr>
            <w:rFonts w:ascii="Times New Roman" w:hAnsi="Times New Roman" w:cs="Times New Roman"/>
            <w:i/>
            <w:sz w:val="24"/>
            <w:szCs w:val="24"/>
            <w:lang w:val="en-GB"/>
            <w:rPrChange w:id="375" w:author="sean hughes" w:date="2020-10-22T18:36:00Z">
              <w:rPr>
                <w:rFonts w:ascii="Times New Roman" w:hAnsi="Times New Roman" w:cs="Times New Roman"/>
                <w:sz w:val="24"/>
                <w:szCs w:val="24"/>
                <w:lang w:val="en-GB"/>
              </w:rPr>
            </w:rPrChange>
          </w:rPr>
          <w:t>Very Non-H</w:t>
        </w:r>
        <w:r w:rsidR="00ED2139" w:rsidRPr="00ED2139">
          <w:rPr>
            <w:rFonts w:ascii="Times New Roman" w:hAnsi="Times New Roman" w:cs="Times New Roman"/>
            <w:i/>
            <w:sz w:val="24"/>
            <w:szCs w:val="24"/>
            <w:lang w:val="en-GB"/>
            <w:rPrChange w:id="376" w:author="sean hughes" w:date="2020-10-22T18:36:00Z">
              <w:rPr>
                <w:rFonts w:ascii="Times New Roman" w:hAnsi="Times New Roman" w:cs="Times New Roman"/>
                <w:sz w:val="24"/>
                <w:szCs w:val="24"/>
                <w:lang w:val="en-GB"/>
              </w:rPr>
            </w:rPrChange>
          </w:rPr>
          <w:t>umanlike</w:t>
        </w:r>
        <w:r w:rsidR="00ED2139">
          <w:rPr>
            <w:rFonts w:ascii="Times New Roman" w:hAnsi="Times New Roman" w:cs="Times New Roman"/>
            <w:sz w:val="24"/>
            <w:szCs w:val="24"/>
            <w:lang w:val="en-GB"/>
          </w:rPr>
          <w:t xml:space="preserve">) to </w:t>
        </w:r>
        <w:r w:rsidR="00ED2139" w:rsidRPr="00ED2139">
          <w:rPr>
            <w:rFonts w:ascii="Times New Roman" w:hAnsi="Times New Roman" w:cs="Times New Roman"/>
            <w:sz w:val="24"/>
            <w:szCs w:val="24"/>
            <w:lang w:val="en-GB"/>
            <w:rPrChange w:id="377" w:author="sean hughes" w:date="2020-10-22T18:35:00Z">
              <w:rPr>
                <w:rFonts w:ascii="Times New Roman" w:hAnsi="Times New Roman" w:cs="Times New Roman"/>
                <w:sz w:val="24"/>
                <w:szCs w:val="24"/>
                <w:lang w:val="en-GB"/>
              </w:rPr>
            </w:rPrChange>
          </w:rPr>
          <w:t xml:space="preserve">9 </w:t>
        </w:r>
        <w:r w:rsidR="00ED2139">
          <w:rPr>
            <w:rFonts w:ascii="Times New Roman" w:hAnsi="Times New Roman" w:cs="Times New Roman"/>
            <w:sz w:val="24"/>
            <w:szCs w:val="24"/>
            <w:lang w:val="en-GB"/>
          </w:rPr>
          <w:t>(</w:t>
        </w:r>
      </w:ins>
      <w:ins w:id="378" w:author="sean hughes" w:date="2020-10-22T18:36:00Z">
        <w:r w:rsidR="00ED2139" w:rsidRPr="00ED2139">
          <w:rPr>
            <w:rFonts w:ascii="Times New Roman" w:hAnsi="Times New Roman" w:cs="Times New Roman"/>
            <w:i/>
            <w:sz w:val="24"/>
            <w:szCs w:val="24"/>
            <w:lang w:val="en-GB"/>
            <w:rPrChange w:id="379" w:author="sean hughes" w:date="2020-10-22T18:36:00Z">
              <w:rPr>
                <w:rFonts w:ascii="Times New Roman" w:hAnsi="Times New Roman" w:cs="Times New Roman"/>
                <w:sz w:val="24"/>
                <w:szCs w:val="24"/>
                <w:lang w:val="en-GB"/>
              </w:rPr>
            </w:rPrChange>
          </w:rPr>
          <w:t>V</w:t>
        </w:r>
      </w:ins>
      <w:ins w:id="380" w:author="sean hughes" w:date="2020-10-22T18:35:00Z">
        <w:r w:rsidR="00ED2139" w:rsidRPr="00ED2139">
          <w:rPr>
            <w:rFonts w:ascii="Times New Roman" w:hAnsi="Times New Roman" w:cs="Times New Roman"/>
            <w:i/>
            <w:sz w:val="24"/>
            <w:szCs w:val="24"/>
            <w:lang w:val="en-GB"/>
            <w:rPrChange w:id="381" w:author="sean hughes" w:date="2020-10-22T18:36:00Z">
              <w:rPr>
                <w:rFonts w:ascii="Times New Roman" w:hAnsi="Times New Roman" w:cs="Times New Roman"/>
                <w:sz w:val="24"/>
                <w:szCs w:val="24"/>
                <w:lang w:val="en-GB"/>
              </w:rPr>
            </w:rPrChange>
          </w:rPr>
          <w:t>ery H</w:t>
        </w:r>
        <w:r w:rsidR="00ED2139" w:rsidRPr="00ED2139">
          <w:rPr>
            <w:rFonts w:ascii="Times New Roman" w:hAnsi="Times New Roman" w:cs="Times New Roman"/>
            <w:i/>
            <w:sz w:val="24"/>
            <w:szCs w:val="24"/>
            <w:lang w:val="en-GB"/>
            <w:rPrChange w:id="382" w:author="sean hughes" w:date="2020-10-22T18:36:00Z">
              <w:rPr>
                <w:rFonts w:ascii="Times New Roman" w:hAnsi="Times New Roman" w:cs="Times New Roman"/>
                <w:sz w:val="24"/>
                <w:szCs w:val="24"/>
                <w:lang w:val="en-GB"/>
              </w:rPr>
            </w:rPrChange>
          </w:rPr>
          <w:t>umanlike</w:t>
        </w:r>
        <w:r w:rsidR="00ED2139" w:rsidRPr="00ED2139">
          <w:rPr>
            <w:rFonts w:ascii="Times New Roman" w:hAnsi="Times New Roman" w:cs="Times New Roman"/>
            <w:sz w:val="24"/>
            <w:szCs w:val="24"/>
            <w:lang w:val="en-GB"/>
            <w:rPrChange w:id="383" w:author="sean hughes" w:date="2020-10-22T18:35:00Z">
              <w:rPr>
                <w:rFonts w:ascii="Times New Roman" w:hAnsi="Times New Roman" w:cs="Times New Roman"/>
                <w:sz w:val="24"/>
                <w:szCs w:val="24"/>
                <w:lang w:val="en-GB"/>
              </w:rPr>
            </w:rPrChange>
          </w:rPr>
          <w:t>).</w:t>
        </w:r>
      </w:ins>
    </w:p>
    <w:p w14:paraId="5A597726" w14:textId="77777777" w:rsidR="00581843" w:rsidRDefault="00581843" w:rsidP="00581843">
      <w:pPr>
        <w:pStyle w:val="ListParagraph"/>
        <w:ind w:left="1428"/>
        <w:jc w:val="both"/>
        <w:rPr>
          <w:ins w:id="384" w:author="sean hughes" w:date="2020-10-22T18:29:00Z"/>
          <w:rFonts w:ascii="Times New Roman" w:hAnsi="Times New Roman" w:cs="Times New Roman"/>
          <w:sz w:val="24"/>
          <w:szCs w:val="24"/>
          <w:lang w:val="en-GB"/>
        </w:rPr>
        <w:pPrChange w:id="385" w:author="sean hughes" w:date="2020-10-22T18:29:00Z">
          <w:pPr>
            <w:ind w:left="708"/>
            <w:jc w:val="both"/>
          </w:pPr>
        </w:pPrChange>
      </w:pPr>
    </w:p>
    <w:p w14:paraId="47EA5991" w14:textId="6665889E" w:rsidR="00D0691B" w:rsidRPr="00581843" w:rsidRDefault="00311DB8" w:rsidP="00581843">
      <w:pPr>
        <w:pStyle w:val="ListParagraph"/>
        <w:numPr>
          <w:ilvl w:val="0"/>
          <w:numId w:val="6"/>
        </w:numPr>
        <w:jc w:val="both"/>
        <w:rPr>
          <w:rFonts w:ascii="Times New Roman" w:hAnsi="Times New Roman" w:cs="Times New Roman"/>
          <w:sz w:val="24"/>
          <w:szCs w:val="24"/>
          <w:lang w:val="en-GB"/>
          <w:rPrChange w:id="386" w:author="sean hughes" w:date="2020-10-22T18:28:00Z">
            <w:rPr>
              <w:lang w:val="en-GB"/>
            </w:rPr>
          </w:rPrChange>
        </w:rPr>
        <w:pPrChange w:id="387" w:author="sean hughes" w:date="2020-10-22T18:28:00Z">
          <w:pPr>
            <w:ind w:left="708"/>
            <w:jc w:val="both"/>
          </w:pPr>
        </w:pPrChange>
      </w:pPr>
      <w:ins w:id="388" w:author="sean hughes" w:date="2020-10-22T18:52:00Z">
        <w:r>
          <w:rPr>
            <w:rFonts w:ascii="Times New Roman" w:hAnsi="Times New Roman" w:cs="Times New Roman"/>
            <w:sz w:val="24"/>
            <w:szCs w:val="24"/>
            <w:lang w:val="en-GB"/>
          </w:rPr>
          <w:t xml:space="preserve">Acceptability </w:t>
        </w:r>
      </w:ins>
      <w:ins w:id="389" w:author="sean hughes" w:date="2020-10-22T18:28:00Z">
        <w:r w:rsidR="00581843" w:rsidRPr="00581843">
          <w:rPr>
            <w:rFonts w:ascii="Times New Roman" w:hAnsi="Times New Roman" w:cs="Times New Roman"/>
            <w:sz w:val="24"/>
            <w:szCs w:val="24"/>
            <w:lang w:val="en-GB"/>
            <w:rPrChange w:id="390" w:author="sean hughes" w:date="2020-10-22T18:28:00Z">
              <w:rPr>
                <w:lang w:val="en-GB"/>
              </w:rPr>
            </w:rPrChange>
          </w:rPr>
          <w:t xml:space="preserve">ratings </w:t>
        </w:r>
      </w:ins>
      <w:del w:id="391" w:author="sean hughes" w:date="2020-10-22T18:27:00Z">
        <w:r w:rsidR="00D0691B" w:rsidRPr="00581843" w:rsidDel="00581843">
          <w:rPr>
            <w:rFonts w:ascii="Times New Roman" w:hAnsi="Times New Roman" w:cs="Times New Roman"/>
            <w:sz w:val="24"/>
            <w:szCs w:val="24"/>
            <w:lang w:val="en-GB"/>
            <w:rPrChange w:id="392" w:author="sean hughes" w:date="2020-10-22T18:28:00Z">
              <w:rPr>
                <w:lang w:val="en-GB"/>
              </w:rPr>
            </w:rPrChange>
          </w:rPr>
          <w:delText xml:space="preserve">In both conditions the participants will rate the 7 </w:delText>
        </w:r>
      </w:del>
      <w:del w:id="393" w:author="sean hughes" w:date="2020-10-22T18:28:00Z">
        <w:r w:rsidR="00D0691B" w:rsidRPr="00581843" w:rsidDel="00581843">
          <w:rPr>
            <w:rFonts w:ascii="Times New Roman" w:hAnsi="Times New Roman" w:cs="Times New Roman"/>
            <w:sz w:val="24"/>
            <w:szCs w:val="24"/>
            <w:lang w:val="en-GB"/>
            <w:rPrChange w:id="394" w:author="sean hughes" w:date="2020-10-22T18:28:00Z">
              <w:rPr>
                <w:lang w:val="en-GB"/>
              </w:rPr>
            </w:rPrChange>
          </w:rPr>
          <w:delText xml:space="preserve">characters </w:delText>
        </w:r>
        <w:r w:rsidR="00124CE7" w:rsidRPr="00581843" w:rsidDel="00581843">
          <w:rPr>
            <w:rFonts w:ascii="Times New Roman" w:hAnsi="Times New Roman" w:cs="Times New Roman"/>
            <w:sz w:val="24"/>
            <w:szCs w:val="24"/>
            <w:lang w:val="en-GB"/>
            <w:rPrChange w:id="395" w:author="sean hughes" w:date="2020-10-22T18:28:00Z">
              <w:rPr>
                <w:lang w:val="en-GB"/>
              </w:rPr>
            </w:rPrChange>
          </w:rPr>
          <w:delText xml:space="preserve">(skeleton, zombie, battle robot, toy robot, mannequin, low-quality man, high quality man) </w:delText>
        </w:r>
      </w:del>
      <w:ins w:id="396" w:author="sean hughes" w:date="2020-10-22T18:27:00Z">
        <w:r w:rsidR="00581843" w:rsidRPr="00581843">
          <w:rPr>
            <w:rFonts w:ascii="Times New Roman" w:hAnsi="Times New Roman" w:cs="Times New Roman"/>
            <w:sz w:val="24"/>
            <w:szCs w:val="24"/>
            <w:lang w:val="en-GB"/>
            <w:rPrChange w:id="397" w:author="sean hughes" w:date="2020-10-22T18:28:00Z">
              <w:rPr>
                <w:lang w:val="en-GB"/>
              </w:rPr>
            </w:rPrChange>
          </w:rPr>
          <w:t xml:space="preserve">will be assessed using a </w:t>
        </w:r>
      </w:ins>
      <w:del w:id="398" w:author="sean hughes" w:date="2020-10-22T18:27:00Z">
        <w:r w:rsidR="00D0691B" w:rsidRPr="00581843" w:rsidDel="00581843">
          <w:rPr>
            <w:rFonts w:ascii="Times New Roman" w:hAnsi="Times New Roman" w:cs="Times New Roman"/>
            <w:sz w:val="24"/>
            <w:szCs w:val="24"/>
            <w:lang w:val="en-GB"/>
            <w:rPrChange w:id="399" w:author="sean hughes" w:date="2020-10-22T18:28:00Z">
              <w:rPr>
                <w:lang w:val="en-GB"/>
              </w:rPr>
            </w:rPrChange>
          </w:rPr>
          <w:delText xml:space="preserve">on a </w:delText>
        </w:r>
      </w:del>
      <w:r w:rsidR="00D0691B" w:rsidRPr="00581843">
        <w:rPr>
          <w:rFonts w:ascii="Times New Roman" w:hAnsi="Times New Roman" w:cs="Times New Roman"/>
          <w:sz w:val="24"/>
          <w:szCs w:val="24"/>
          <w:lang w:val="en-GB"/>
          <w:rPrChange w:id="400" w:author="sean hughes" w:date="2020-10-22T18:28:00Z">
            <w:rPr>
              <w:lang w:val="en-GB"/>
            </w:rPr>
          </w:rPrChange>
        </w:rPr>
        <w:t xml:space="preserve">9 point </w:t>
      </w:r>
      <w:r w:rsidR="00EF2265" w:rsidRPr="00581843">
        <w:rPr>
          <w:rFonts w:ascii="Times New Roman" w:hAnsi="Times New Roman" w:cs="Times New Roman"/>
          <w:sz w:val="24"/>
          <w:szCs w:val="24"/>
          <w:lang w:val="en-GB"/>
          <w:rPrChange w:id="401" w:author="sean hughes" w:date="2020-10-22T18:28:00Z">
            <w:rPr>
              <w:lang w:val="en-GB"/>
            </w:rPr>
          </w:rPrChange>
        </w:rPr>
        <w:t xml:space="preserve"> </w:t>
      </w:r>
      <w:ins w:id="402" w:author="sean hughes" w:date="2020-10-22T18:27:00Z">
        <w:r w:rsidR="00581843" w:rsidRPr="00581843">
          <w:rPr>
            <w:rFonts w:ascii="Times New Roman" w:hAnsi="Times New Roman" w:cs="Times New Roman"/>
            <w:sz w:val="24"/>
            <w:szCs w:val="24"/>
            <w:lang w:val="en-GB"/>
            <w:rPrChange w:id="403" w:author="sean hughes" w:date="2020-10-22T18:28:00Z">
              <w:rPr>
                <w:lang w:val="en-GB"/>
              </w:rPr>
            </w:rPrChange>
          </w:rPr>
          <w:t xml:space="preserve">Likert scale ranging from </w:t>
        </w:r>
      </w:ins>
      <w:del w:id="404" w:author="sean hughes" w:date="2020-10-22T18:27:00Z">
        <w:r w:rsidR="00EF2265" w:rsidRPr="00581843" w:rsidDel="00581843">
          <w:rPr>
            <w:rFonts w:ascii="Times New Roman" w:hAnsi="Times New Roman" w:cs="Times New Roman"/>
            <w:sz w:val="24"/>
            <w:szCs w:val="24"/>
            <w:lang w:val="en-GB"/>
            <w:rPrChange w:id="405" w:author="sean hughes" w:date="2020-10-22T18:28:00Z">
              <w:rPr>
                <w:lang w:val="en-GB"/>
              </w:rPr>
            </w:rPrChange>
          </w:rPr>
          <w:delText>(</w:delText>
        </w:r>
      </w:del>
      <w:r w:rsidR="00EF2265" w:rsidRPr="00581843">
        <w:rPr>
          <w:rFonts w:ascii="Times New Roman" w:hAnsi="Times New Roman" w:cs="Times New Roman"/>
          <w:sz w:val="24"/>
          <w:szCs w:val="24"/>
          <w:lang w:val="en-GB"/>
          <w:rPrChange w:id="406" w:author="sean hughes" w:date="2020-10-22T18:28:00Z">
            <w:rPr>
              <w:lang w:val="en-GB"/>
            </w:rPr>
          </w:rPrChange>
        </w:rPr>
        <w:t xml:space="preserve">1 </w:t>
      </w:r>
      <w:ins w:id="407" w:author="sean hughes" w:date="2020-10-22T18:27:00Z">
        <w:r w:rsidR="00581843" w:rsidRPr="00581843">
          <w:rPr>
            <w:rFonts w:ascii="Times New Roman" w:hAnsi="Times New Roman" w:cs="Times New Roman"/>
            <w:sz w:val="24"/>
            <w:szCs w:val="24"/>
            <w:lang w:val="en-GB"/>
            <w:rPrChange w:id="408" w:author="sean hughes" w:date="2020-10-22T18:28:00Z">
              <w:rPr>
                <w:lang w:val="en-GB"/>
              </w:rPr>
            </w:rPrChange>
          </w:rPr>
          <w:t>(</w:t>
        </w:r>
      </w:ins>
      <w:del w:id="409" w:author="sean hughes" w:date="2020-10-22T18:27:00Z">
        <w:r w:rsidR="00EF2265" w:rsidRPr="00581843" w:rsidDel="00581843">
          <w:rPr>
            <w:rFonts w:ascii="Times New Roman" w:hAnsi="Times New Roman" w:cs="Times New Roman"/>
            <w:i/>
            <w:sz w:val="24"/>
            <w:szCs w:val="24"/>
            <w:lang w:val="en-GB"/>
            <w:rPrChange w:id="410" w:author="sean hughes" w:date="2020-10-22T18:28:00Z">
              <w:rPr>
                <w:rFonts w:ascii="Times New Roman" w:hAnsi="Times New Roman" w:cs="Times New Roman"/>
                <w:sz w:val="24"/>
                <w:szCs w:val="24"/>
                <w:lang w:val="en-GB"/>
              </w:rPr>
            </w:rPrChange>
          </w:rPr>
          <w:delText>– t</w:delText>
        </w:r>
      </w:del>
      <w:ins w:id="411" w:author="sean hughes" w:date="2020-10-22T18:27:00Z">
        <w:r w:rsidR="00581843" w:rsidRPr="00581843">
          <w:rPr>
            <w:rFonts w:ascii="Times New Roman" w:hAnsi="Times New Roman" w:cs="Times New Roman"/>
            <w:i/>
            <w:sz w:val="24"/>
            <w:szCs w:val="24"/>
            <w:lang w:val="en-GB"/>
            <w:rPrChange w:id="412" w:author="sean hughes" w:date="2020-10-22T18:28:00Z">
              <w:rPr>
                <w:rFonts w:ascii="Times New Roman" w:hAnsi="Times New Roman" w:cs="Times New Roman"/>
                <w:sz w:val="24"/>
                <w:szCs w:val="24"/>
                <w:lang w:val="en-GB"/>
              </w:rPr>
            </w:rPrChange>
          </w:rPr>
          <w:t>T</w:t>
        </w:r>
      </w:ins>
      <w:r w:rsidR="00EF2265" w:rsidRPr="00581843">
        <w:rPr>
          <w:rFonts w:ascii="Times New Roman" w:hAnsi="Times New Roman" w:cs="Times New Roman"/>
          <w:i/>
          <w:sz w:val="24"/>
          <w:szCs w:val="24"/>
          <w:lang w:val="en-GB"/>
          <w:rPrChange w:id="413" w:author="sean hughes" w:date="2020-10-22T18:28:00Z">
            <w:rPr>
              <w:rFonts w:ascii="Times New Roman" w:hAnsi="Times New Roman" w:cs="Times New Roman"/>
              <w:sz w:val="24"/>
              <w:szCs w:val="24"/>
              <w:lang w:val="en-GB"/>
            </w:rPr>
          </w:rPrChange>
        </w:rPr>
        <w:t xml:space="preserve">otally </w:t>
      </w:r>
      <w:ins w:id="414" w:author="sean hughes" w:date="2020-10-22T18:28:00Z">
        <w:r w:rsidR="00581843" w:rsidRPr="00581843">
          <w:rPr>
            <w:rFonts w:ascii="Times New Roman" w:hAnsi="Times New Roman" w:cs="Times New Roman"/>
            <w:i/>
            <w:sz w:val="24"/>
            <w:szCs w:val="24"/>
            <w:lang w:val="en-GB"/>
            <w:rPrChange w:id="415" w:author="sean hughes" w:date="2020-10-22T18:28:00Z">
              <w:rPr>
                <w:rFonts w:ascii="Times New Roman" w:hAnsi="Times New Roman" w:cs="Times New Roman"/>
                <w:sz w:val="24"/>
                <w:szCs w:val="24"/>
                <w:lang w:val="en-GB"/>
              </w:rPr>
            </w:rPrChange>
          </w:rPr>
          <w:t>U</w:t>
        </w:r>
      </w:ins>
      <w:del w:id="416" w:author="sean hughes" w:date="2020-10-22T18:28:00Z">
        <w:r w:rsidR="00EF2265" w:rsidRPr="00581843" w:rsidDel="00581843">
          <w:rPr>
            <w:rFonts w:ascii="Times New Roman" w:hAnsi="Times New Roman" w:cs="Times New Roman"/>
            <w:i/>
            <w:sz w:val="24"/>
            <w:szCs w:val="24"/>
            <w:lang w:val="en-GB"/>
            <w:rPrChange w:id="417" w:author="sean hughes" w:date="2020-10-22T18:28:00Z">
              <w:rPr>
                <w:rFonts w:ascii="Times New Roman" w:hAnsi="Times New Roman" w:cs="Times New Roman"/>
                <w:sz w:val="24"/>
                <w:szCs w:val="24"/>
                <w:lang w:val="en-GB"/>
              </w:rPr>
            </w:rPrChange>
          </w:rPr>
          <w:delText>u</w:delText>
        </w:r>
      </w:del>
      <w:r w:rsidR="00EF2265" w:rsidRPr="00581843">
        <w:rPr>
          <w:rFonts w:ascii="Times New Roman" w:hAnsi="Times New Roman" w:cs="Times New Roman"/>
          <w:i/>
          <w:sz w:val="24"/>
          <w:szCs w:val="24"/>
          <w:lang w:val="en-GB"/>
          <w:rPrChange w:id="418" w:author="sean hughes" w:date="2020-10-22T18:28:00Z">
            <w:rPr>
              <w:rFonts w:ascii="Times New Roman" w:hAnsi="Times New Roman" w:cs="Times New Roman"/>
              <w:sz w:val="24"/>
              <w:szCs w:val="24"/>
              <w:lang w:val="en-GB"/>
            </w:rPr>
          </w:rPrChange>
        </w:rPr>
        <w:t>nacceptable</w:t>
      </w:r>
      <w:ins w:id="419" w:author="sean hughes" w:date="2020-10-22T18:27:00Z">
        <w:r w:rsidR="00581843" w:rsidRPr="00581843">
          <w:rPr>
            <w:rFonts w:ascii="Times New Roman" w:hAnsi="Times New Roman" w:cs="Times New Roman"/>
            <w:sz w:val="24"/>
            <w:szCs w:val="24"/>
            <w:lang w:val="en-GB"/>
            <w:rPrChange w:id="420" w:author="sean hughes" w:date="2020-10-22T18:28:00Z">
              <w:rPr>
                <w:lang w:val="en-GB"/>
              </w:rPr>
            </w:rPrChange>
          </w:rPr>
          <w:t xml:space="preserve">) to </w:t>
        </w:r>
      </w:ins>
      <w:del w:id="421" w:author="sean hughes" w:date="2020-10-22T18:27:00Z">
        <w:r w:rsidR="00EF2265" w:rsidRPr="00581843" w:rsidDel="00581843">
          <w:rPr>
            <w:rFonts w:ascii="Times New Roman" w:hAnsi="Times New Roman" w:cs="Times New Roman"/>
            <w:sz w:val="24"/>
            <w:szCs w:val="24"/>
            <w:lang w:val="en-GB"/>
            <w:rPrChange w:id="422" w:author="sean hughes" w:date="2020-10-22T18:28:00Z">
              <w:rPr>
                <w:lang w:val="en-GB"/>
              </w:rPr>
            </w:rPrChange>
          </w:rPr>
          <w:delText xml:space="preserve">, </w:delText>
        </w:r>
      </w:del>
      <w:r w:rsidR="00EF2265" w:rsidRPr="00581843">
        <w:rPr>
          <w:rFonts w:ascii="Times New Roman" w:hAnsi="Times New Roman" w:cs="Times New Roman"/>
          <w:sz w:val="24"/>
          <w:szCs w:val="24"/>
          <w:lang w:val="en-GB"/>
          <w:rPrChange w:id="423" w:author="sean hughes" w:date="2020-10-22T18:28:00Z">
            <w:rPr>
              <w:lang w:val="en-GB"/>
            </w:rPr>
          </w:rPrChange>
        </w:rPr>
        <w:t xml:space="preserve">9 </w:t>
      </w:r>
      <w:ins w:id="424" w:author="sean hughes" w:date="2020-10-22T18:27:00Z">
        <w:r w:rsidR="00581843" w:rsidRPr="00581843">
          <w:rPr>
            <w:rFonts w:ascii="Times New Roman" w:hAnsi="Times New Roman" w:cs="Times New Roman"/>
            <w:sz w:val="24"/>
            <w:szCs w:val="24"/>
            <w:lang w:val="en-GB"/>
            <w:rPrChange w:id="425" w:author="sean hughes" w:date="2020-10-22T18:28:00Z">
              <w:rPr>
                <w:lang w:val="en-GB"/>
              </w:rPr>
            </w:rPrChange>
          </w:rPr>
          <w:t>(</w:t>
        </w:r>
      </w:ins>
      <w:del w:id="426" w:author="sean hughes" w:date="2020-10-22T18:27:00Z">
        <w:r w:rsidR="00EF2265" w:rsidRPr="00581843" w:rsidDel="00581843">
          <w:rPr>
            <w:rFonts w:ascii="Times New Roman" w:hAnsi="Times New Roman" w:cs="Times New Roman"/>
            <w:i/>
            <w:sz w:val="24"/>
            <w:szCs w:val="24"/>
            <w:lang w:val="en-GB"/>
            <w:rPrChange w:id="427" w:author="sean hughes" w:date="2020-10-22T18:28:00Z">
              <w:rPr>
                <w:rFonts w:ascii="Times New Roman" w:hAnsi="Times New Roman" w:cs="Times New Roman"/>
                <w:sz w:val="24"/>
                <w:szCs w:val="24"/>
                <w:lang w:val="en-GB"/>
              </w:rPr>
            </w:rPrChange>
          </w:rPr>
          <w:delText xml:space="preserve">– </w:delText>
        </w:r>
      </w:del>
      <w:ins w:id="428" w:author="sean hughes" w:date="2020-10-22T18:27:00Z">
        <w:r w:rsidR="00581843" w:rsidRPr="00581843">
          <w:rPr>
            <w:rFonts w:ascii="Times New Roman" w:hAnsi="Times New Roman" w:cs="Times New Roman"/>
            <w:i/>
            <w:sz w:val="24"/>
            <w:szCs w:val="24"/>
            <w:lang w:val="en-GB"/>
            <w:rPrChange w:id="429" w:author="sean hughes" w:date="2020-10-22T18:28:00Z">
              <w:rPr>
                <w:rFonts w:ascii="Times New Roman" w:hAnsi="Times New Roman" w:cs="Times New Roman"/>
                <w:sz w:val="24"/>
                <w:szCs w:val="24"/>
                <w:lang w:val="en-GB"/>
              </w:rPr>
            </w:rPrChange>
          </w:rPr>
          <w:t>T</w:t>
        </w:r>
      </w:ins>
      <w:del w:id="430" w:author="sean hughes" w:date="2020-10-22T18:27:00Z">
        <w:r w:rsidR="00EF2265" w:rsidRPr="00581843" w:rsidDel="00581843">
          <w:rPr>
            <w:rFonts w:ascii="Times New Roman" w:hAnsi="Times New Roman" w:cs="Times New Roman"/>
            <w:i/>
            <w:sz w:val="24"/>
            <w:szCs w:val="24"/>
            <w:lang w:val="en-GB"/>
            <w:rPrChange w:id="431" w:author="sean hughes" w:date="2020-10-22T18:28:00Z">
              <w:rPr>
                <w:rFonts w:ascii="Times New Roman" w:hAnsi="Times New Roman" w:cs="Times New Roman"/>
                <w:sz w:val="24"/>
                <w:szCs w:val="24"/>
                <w:lang w:val="en-GB"/>
              </w:rPr>
            </w:rPrChange>
          </w:rPr>
          <w:delText>t</w:delText>
        </w:r>
      </w:del>
      <w:r w:rsidR="00EF2265" w:rsidRPr="00581843">
        <w:rPr>
          <w:rFonts w:ascii="Times New Roman" w:hAnsi="Times New Roman" w:cs="Times New Roman"/>
          <w:i/>
          <w:sz w:val="24"/>
          <w:szCs w:val="24"/>
          <w:lang w:val="en-GB"/>
          <w:rPrChange w:id="432" w:author="sean hughes" w:date="2020-10-22T18:28:00Z">
            <w:rPr>
              <w:rFonts w:ascii="Times New Roman" w:hAnsi="Times New Roman" w:cs="Times New Roman"/>
              <w:sz w:val="24"/>
              <w:szCs w:val="24"/>
              <w:lang w:val="en-GB"/>
            </w:rPr>
          </w:rPrChange>
        </w:rPr>
        <w:t xml:space="preserve">otally </w:t>
      </w:r>
      <w:ins w:id="433" w:author="sean hughes" w:date="2020-10-22T18:28:00Z">
        <w:r w:rsidR="00581843" w:rsidRPr="00581843">
          <w:rPr>
            <w:rFonts w:ascii="Times New Roman" w:hAnsi="Times New Roman" w:cs="Times New Roman"/>
            <w:i/>
            <w:sz w:val="24"/>
            <w:szCs w:val="24"/>
            <w:lang w:val="en-GB"/>
            <w:rPrChange w:id="434" w:author="sean hughes" w:date="2020-10-22T18:28:00Z">
              <w:rPr>
                <w:rFonts w:ascii="Times New Roman" w:hAnsi="Times New Roman" w:cs="Times New Roman"/>
                <w:sz w:val="24"/>
                <w:szCs w:val="24"/>
                <w:lang w:val="en-GB"/>
              </w:rPr>
            </w:rPrChange>
          </w:rPr>
          <w:t>A</w:t>
        </w:r>
      </w:ins>
      <w:del w:id="435" w:author="sean hughes" w:date="2020-10-22T18:28:00Z">
        <w:r w:rsidR="00EF2265" w:rsidRPr="00581843" w:rsidDel="00581843">
          <w:rPr>
            <w:rFonts w:ascii="Times New Roman" w:hAnsi="Times New Roman" w:cs="Times New Roman"/>
            <w:i/>
            <w:sz w:val="24"/>
            <w:szCs w:val="24"/>
            <w:lang w:val="en-GB"/>
            <w:rPrChange w:id="436" w:author="sean hughes" w:date="2020-10-22T18:28:00Z">
              <w:rPr>
                <w:rFonts w:ascii="Times New Roman" w:hAnsi="Times New Roman" w:cs="Times New Roman"/>
                <w:sz w:val="24"/>
                <w:szCs w:val="24"/>
                <w:lang w:val="en-GB"/>
              </w:rPr>
            </w:rPrChange>
          </w:rPr>
          <w:delText>a</w:delText>
        </w:r>
      </w:del>
      <w:r w:rsidR="00EF2265" w:rsidRPr="00581843">
        <w:rPr>
          <w:rFonts w:ascii="Times New Roman" w:hAnsi="Times New Roman" w:cs="Times New Roman"/>
          <w:i/>
          <w:sz w:val="24"/>
          <w:szCs w:val="24"/>
          <w:lang w:val="en-GB"/>
          <w:rPrChange w:id="437" w:author="sean hughes" w:date="2020-10-22T18:28:00Z">
            <w:rPr>
              <w:rFonts w:ascii="Times New Roman" w:hAnsi="Times New Roman" w:cs="Times New Roman"/>
              <w:sz w:val="24"/>
              <w:szCs w:val="24"/>
              <w:lang w:val="en-GB"/>
            </w:rPr>
          </w:rPrChange>
        </w:rPr>
        <w:t>cceptable</w:t>
      </w:r>
      <w:r w:rsidR="00EF2265" w:rsidRPr="00581843">
        <w:rPr>
          <w:rFonts w:ascii="Times New Roman" w:hAnsi="Times New Roman" w:cs="Times New Roman"/>
          <w:sz w:val="24"/>
          <w:szCs w:val="24"/>
          <w:lang w:val="en-GB"/>
          <w:rPrChange w:id="438" w:author="sean hughes" w:date="2020-10-22T18:28:00Z">
            <w:rPr>
              <w:lang w:val="en-GB"/>
            </w:rPr>
          </w:rPrChange>
        </w:rPr>
        <w:t>)</w:t>
      </w:r>
      <w:del w:id="439" w:author="sean hughes" w:date="2020-10-22T18:27:00Z">
        <w:r w:rsidR="00EF2265" w:rsidRPr="00581843" w:rsidDel="00581843">
          <w:rPr>
            <w:rFonts w:ascii="Times New Roman" w:hAnsi="Times New Roman" w:cs="Times New Roman"/>
            <w:sz w:val="24"/>
            <w:szCs w:val="24"/>
            <w:lang w:val="en-GB"/>
            <w:rPrChange w:id="440" w:author="sean hughes" w:date="2020-10-22T18:28:00Z">
              <w:rPr>
                <w:lang w:val="en-GB"/>
              </w:rPr>
            </w:rPrChange>
          </w:rPr>
          <w:delText xml:space="preserve"> by pressing the appropriate number (1–9) on the keyboard</w:delText>
        </w:r>
      </w:del>
      <w:r w:rsidR="00EF2265" w:rsidRPr="00581843">
        <w:rPr>
          <w:rFonts w:ascii="Times New Roman" w:hAnsi="Times New Roman" w:cs="Times New Roman"/>
          <w:sz w:val="24"/>
          <w:szCs w:val="24"/>
          <w:lang w:val="en-GB"/>
          <w:rPrChange w:id="441" w:author="sean hughes" w:date="2020-10-22T18:28:00Z">
            <w:rPr>
              <w:lang w:val="en-GB"/>
            </w:rPr>
          </w:rPrChange>
        </w:rPr>
        <w:t xml:space="preserve">. Participants </w:t>
      </w:r>
      <w:del w:id="442" w:author="sean hughes" w:date="2020-10-22T18:27:00Z">
        <w:r w:rsidR="00EF2265" w:rsidRPr="00581843" w:rsidDel="00581843">
          <w:rPr>
            <w:rFonts w:ascii="Times New Roman" w:hAnsi="Times New Roman" w:cs="Times New Roman"/>
            <w:sz w:val="24"/>
            <w:szCs w:val="24"/>
            <w:lang w:val="en-GB"/>
            <w:rPrChange w:id="443" w:author="sean hughes" w:date="2020-10-22T18:28:00Z">
              <w:rPr>
                <w:lang w:val="en-GB"/>
              </w:rPr>
            </w:rPrChange>
          </w:rPr>
          <w:delText xml:space="preserve">were </w:delText>
        </w:r>
      </w:del>
      <w:ins w:id="444" w:author="sean hughes" w:date="2020-10-22T18:27:00Z">
        <w:r w:rsidR="00581843" w:rsidRPr="00581843">
          <w:rPr>
            <w:rFonts w:ascii="Times New Roman" w:hAnsi="Times New Roman" w:cs="Times New Roman"/>
            <w:sz w:val="24"/>
            <w:szCs w:val="24"/>
            <w:lang w:val="en-GB"/>
            <w:rPrChange w:id="445" w:author="sean hughes" w:date="2020-10-22T18:28:00Z">
              <w:rPr>
                <w:lang w:val="en-GB"/>
              </w:rPr>
            </w:rPrChange>
          </w:rPr>
          <w:t xml:space="preserve">will be </w:t>
        </w:r>
      </w:ins>
      <w:r w:rsidR="00EF2265" w:rsidRPr="00581843">
        <w:rPr>
          <w:rFonts w:ascii="Times New Roman" w:hAnsi="Times New Roman" w:cs="Times New Roman"/>
          <w:sz w:val="24"/>
          <w:szCs w:val="24"/>
          <w:lang w:val="en-GB"/>
          <w:rPrChange w:id="446" w:author="sean hughes" w:date="2020-10-22T18:28:00Z">
            <w:rPr>
              <w:lang w:val="en-GB"/>
            </w:rPr>
          </w:rPrChange>
        </w:rPr>
        <w:t xml:space="preserve">encouraged to go with their first impressions </w:t>
      </w:r>
      <w:del w:id="447" w:author="sean hughes" w:date="2020-10-22T18:28:00Z">
        <w:r w:rsidR="00EF2265" w:rsidRPr="00581843" w:rsidDel="00581843">
          <w:rPr>
            <w:rFonts w:ascii="Times New Roman" w:hAnsi="Times New Roman" w:cs="Times New Roman"/>
            <w:sz w:val="24"/>
            <w:szCs w:val="24"/>
            <w:lang w:val="en-GB"/>
            <w:rPrChange w:id="448" w:author="sean hughes" w:date="2020-10-22T18:28:00Z">
              <w:rPr>
                <w:lang w:val="en-GB"/>
              </w:rPr>
            </w:rPrChange>
          </w:rPr>
          <w:delText xml:space="preserve">for </w:delText>
        </w:r>
      </w:del>
      <w:ins w:id="449" w:author="sean hughes" w:date="2020-10-22T18:28:00Z">
        <w:r w:rsidR="00581843" w:rsidRPr="00581843">
          <w:rPr>
            <w:rFonts w:ascii="Times New Roman" w:hAnsi="Times New Roman" w:cs="Times New Roman"/>
            <w:sz w:val="24"/>
            <w:szCs w:val="24"/>
            <w:lang w:val="en-GB"/>
            <w:rPrChange w:id="450" w:author="sean hughes" w:date="2020-10-22T18:28:00Z">
              <w:rPr>
                <w:lang w:val="en-GB"/>
              </w:rPr>
            </w:rPrChange>
          </w:rPr>
          <w:t xml:space="preserve">when making their </w:t>
        </w:r>
      </w:ins>
      <w:del w:id="451" w:author="sean hughes" w:date="2020-10-22T18:28:00Z">
        <w:r w:rsidR="00EF2265" w:rsidRPr="00581843" w:rsidDel="00581843">
          <w:rPr>
            <w:rFonts w:ascii="Times New Roman" w:hAnsi="Times New Roman" w:cs="Times New Roman"/>
            <w:sz w:val="24"/>
            <w:szCs w:val="24"/>
            <w:lang w:val="en-GB"/>
            <w:rPrChange w:id="452" w:author="sean hughes" w:date="2020-10-22T18:28:00Z">
              <w:rPr>
                <w:lang w:val="en-GB"/>
              </w:rPr>
            </w:rPrChange>
          </w:rPr>
          <w:delText>their answer</w:delText>
        </w:r>
      </w:del>
      <w:ins w:id="453" w:author="sean hughes" w:date="2020-10-22T18:28:00Z">
        <w:r w:rsidR="00581843" w:rsidRPr="00581843">
          <w:rPr>
            <w:rFonts w:ascii="Times New Roman" w:hAnsi="Times New Roman" w:cs="Times New Roman"/>
            <w:sz w:val="24"/>
            <w:szCs w:val="24"/>
            <w:lang w:val="en-GB"/>
            <w:rPrChange w:id="454" w:author="sean hughes" w:date="2020-10-22T18:28:00Z">
              <w:rPr>
                <w:lang w:val="en-GB"/>
              </w:rPr>
            </w:rPrChange>
          </w:rPr>
          <w:t>choice</w:t>
        </w:r>
      </w:ins>
      <w:r w:rsidR="00EF2265" w:rsidRPr="00581843">
        <w:rPr>
          <w:rFonts w:ascii="Times New Roman" w:hAnsi="Times New Roman" w:cs="Times New Roman"/>
          <w:sz w:val="24"/>
          <w:szCs w:val="24"/>
          <w:lang w:val="en-GB"/>
          <w:rPrChange w:id="455" w:author="sean hughes" w:date="2020-10-22T18:28:00Z">
            <w:rPr>
              <w:lang w:val="en-GB"/>
            </w:rPr>
          </w:rPrChange>
        </w:rPr>
        <w:t xml:space="preserve">. </w:t>
      </w:r>
    </w:p>
    <w:p w14:paraId="7E51E320" w14:textId="7C1BEE23" w:rsidR="00B210FE" w:rsidRPr="00B210FE" w:rsidRDefault="00B210FE" w:rsidP="00B210FE">
      <w:pPr>
        <w:ind w:left="708"/>
        <w:jc w:val="both"/>
        <w:rPr>
          <w:ins w:id="456" w:author="sean hughes" w:date="2020-10-22T18:36:00Z"/>
          <w:rFonts w:ascii="Times New Roman" w:hAnsi="Times New Roman" w:cs="Times New Roman"/>
          <w:sz w:val="24"/>
          <w:szCs w:val="24"/>
          <w:lang w:val="en-GB"/>
        </w:rPr>
        <w:pPrChange w:id="457" w:author="sean hughes" w:date="2020-10-22T18:39:00Z">
          <w:pPr>
            <w:jc w:val="both"/>
          </w:pPr>
        </w:pPrChange>
      </w:pPr>
      <w:ins w:id="458" w:author="sean hughes" w:date="2020-10-22T18:36:00Z">
        <w:r w:rsidRPr="00B210FE">
          <w:rPr>
            <w:rFonts w:ascii="Times New Roman" w:hAnsi="Times New Roman" w:cs="Times New Roman"/>
            <w:b/>
            <w:sz w:val="24"/>
            <w:szCs w:val="24"/>
            <w:lang w:val="en-GB"/>
            <w:rPrChange w:id="459" w:author="sean hughes" w:date="2020-10-22T18:36:00Z">
              <w:rPr>
                <w:rFonts w:ascii="Times New Roman" w:hAnsi="Times New Roman" w:cs="Times New Roman"/>
                <w:sz w:val="24"/>
                <w:szCs w:val="24"/>
                <w:lang w:val="en-GB"/>
              </w:rPr>
            </w:rPrChange>
          </w:rPr>
          <w:t>Character Type</w:t>
        </w:r>
        <w:r>
          <w:rPr>
            <w:rFonts w:ascii="Times New Roman" w:hAnsi="Times New Roman" w:cs="Times New Roman"/>
            <w:sz w:val="24"/>
            <w:szCs w:val="24"/>
            <w:lang w:val="en-GB"/>
          </w:rPr>
          <w:t xml:space="preserve">: </w:t>
        </w:r>
      </w:ins>
      <w:ins w:id="460" w:author="sean hughes" w:date="2020-10-22T18:37:00Z">
        <w:r>
          <w:rPr>
            <w:rFonts w:ascii="Times New Roman" w:hAnsi="Times New Roman" w:cs="Times New Roman"/>
            <w:sz w:val="24"/>
            <w:szCs w:val="24"/>
            <w:lang w:val="en-GB"/>
          </w:rPr>
          <w:t xml:space="preserve">The type of characters will be manipulated within participants. </w:t>
        </w:r>
      </w:ins>
      <w:ins w:id="461" w:author="sean hughes" w:date="2020-10-22T18:36:00Z">
        <w:r>
          <w:rPr>
            <w:rFonts w:ascii="Times New Roman" w:hAnsi="Times New Roman" w:cs="Times New Roman"/>
            <w:sz w:val="24"/>
            <w:szCs w:val="24"/>
            <w:lang w:val="en-GB"/>
          </w:rPr>
          <w:t xml:space="preserve">Seven </w:t>
        </w:r>
      </w:ins>
      <w:ins w:id="462" w:author="sean hughes" w:date="2020-10-22T18:38:00Z">
        <w:r>
          <w:rPr>
            <w:rFonts w:ascii="Times New Roman" w:hAnsi="Times New Roman" w:cs="Times New Roman"/>
            <w:sz w:val="24"/>
            <w:szCs w:val="24"/>
            <w:lang w:val="en-GB"/>
          </w:rPr>
          <w:t xml:space="preserve">3D computer </w:t>
        </w:r>
      </w:ins>
      <w:ins w:id="463" w:author="sean hughes" w:date="2020-10-22T18:36:00Z">
        <w:r>
          <w:rPr>
            <w:rFonts w:ascii="Times New Roman" w:hAnsi="Times New Roman" w:cs="Times New Roman"/>
            <w:sz w:val="24"/>
            <w:szCs w:val="24"/>
            <w:lang w:val="en-GB"/>
          </w:rPr>
          <w:t xml:space="preserve">characters will be </w:t>
        </w:r>
      </w:ins>
      <w:ins w:id="464" w:author="sean hughes" w:date="2020-10-22T18:37:00Z">
        <w:r>
          <w:rPr>
            <w:rFonts w:ascii="Times New Roman" w:hAnsi="Times New Roman" w:cs="Times New Roman"/>
            <w:sz w:val="24"/>
            <w:szCs w:val="24"/>
            <w:lang w:val="en-GB"/>
          </w:rPr>
          <w:t xml:space="preserve">used: a battle robot, toy robot, </w:t>
        </w:r>
        <w:r>
          <w:rPr>
            <w:rFonts w:ascii="Times New Roman" w:hAnsi="Times New Roman" w:cs="Times New Roman"/>
            <w:sz w:val="24"/>
            <w:szCs w:val="24"/>
            <w:lang w:val="en-GB"/>
          </w:rPr>
          <w:t>mannequi</w:t>
        </w:r>
        <w:r>
          <w:rPr>
            <w:rFonts w:ascii="Times New Roman" w:hAnsi="Times New Roman" w:cs="Times New Roman"/>
            <w:sz w:val="24"/>
            <w:szCs w:val="24"/>
            <w:lang w:val="en-GB"/>
          </w:rPr>
          <w:t xml:space="preserve">n, skeleton, zombie, </w:t>
        </w:r>
        <w:r>
          <w:rPr>
            <w:rFonts w:ascii="Times New Roman" w:hAnsi="Times New Roman" w:cs="Times New Roman"/>
            <w:sz w:val="24"/>
            <w:szCs w:val="24"/>
            <w:lang w:val="en-GB"/>
          </w:rPr>
          <w:t>low</w:t>
        </w:r>
      </w:ins>
      <w:ins w:id="465" w:author="sean hughes" w:date="2020-10-22T18:38:00Z">
        <w:r>
          <w:rPr>
            <w:rFonts w:ascii="Times New Roman" w:hAnsi="Times New Roman" w:cs="Times New Roman"/>
            <w:sz w:val="24"/>
            <w:szCs w:val="24"/>
            <w:lang w:val="en-GB"/>
          </w:rPr>
          <w:t xml:space="preserve"> resolution </w:t>
        </w:r>
      </w:ins>
      <w:ins w:id="466" w:author="sean hughes" w:date="2020-10-22T18:37:00Z">
        <w:r>
          <w:rPr>
            <w:rFonts w:ascii="Times New Roman" w:hAnsi="Times New Roman" w:cs="Times New Roman"/>
            <w:sz w:val="24"/>
            <w:szCs w:val="24"/>
            <w:lang w:val="en-GB"/>
          </w:rPr>
          <w:t xml:space="preserve">man, and a </w:t>
        </w:r>
        <w:r>
          <w:rPr>
            <w:rFonts w:ascii="Times New Roman" w:hAnsi="Times New Roman" w:cs="Times New Roman"/>
            <w:sz w:val="24"/>
            <w:szCs w:val="24"/>
            <w:lang w:val="en-GB"/>
          </w:rPr>
          <w:t>high res</w:t>
        </w:r>
      </w:ins>
      <w:ins w:id="467" w:author="sean hughes" w:date="2020-10-22T18:38:00Z">
        <w:r>
          <w:rPr>
            <w:rFonts w:ascii="Times New Roman" w:hAnsi="Times New Roman" w:cs="Times New Roman"/>
            <w:sz w:val="24"/>
            <w:szCs w:val="24"/>
            <w:lang w:val="en-GB"/>
          </w:rPr>
          <w:t>olution</w:t>
        </w:r>
      </w:ins>
      <w:ins w:id="468" w:author="sean hughes" w:date="2020-10-22T18:37:00Z">
        <w:r>
          <w:rPr>
            <w:rFonts w:ascii="Times New Roman" w:hAnsi="Times New Roman" w:cs="Times New Roman"/>
            <w:sz w:val="24"/>
            <w:szCs w:val="24"/>
            <w:lang w:val="en-GB"/>
          </w:rPr>
          <w:t xml:space="preserve"> man</w:t>
        </w:r>
      </w:ins>
      <w:ins w:id="469" w:author="sean hughes" w:date="2020-10-22T18:38:00Z">
        <w:r>
          <w:rPr>
            <w:rFonts w:ascii="Times New Roman" w:hAnsi="Times New Roman" w:cs="Times New Roman"/>
            <w:sz w:val="24"/>
            <w:szCs w:val="24"/>
            <w:lang w:val="en-GB"/>
          </w:rPr>
          <w:t xml:space="preserve">. Each image will be </w:t>
        </w:r>
      </w:ins>
      <w:ins w:id="470" w:author="sean hughes" w:date="2020-10-22T18:39:00Z">
        <w:r>
          <w:rPr>
            <w:rFonts w:ascii="Times New Roman" w:hAnsi="Times New Roman" w:cs="Times New Roman"/>
            <w:sz w:val="24"/>
            <w:szCs w:val="24"/>
            <w:lang w:val="en-GB"/>
          </w:rPr>
          <w:t xml:space="preserve">located in the middle of the screen </w:t>
        </w:r>
      </w:ins>
      <w:ins w:id="471" w:author="sean hughes" w:date="2020-10-22T18:38:00Z">
        <w:r>
          <w:rPr>
            <w:rFonts w:ascii="Times New Roman" w:hAnsi="Times New Roman" w:cs="Times New Roman"/>
            <w:sz w:val="24"/>
            <w:szCs w:val="24"/>
            <w:lang w:val="en-GB"/>
          </w:rPr>
          <w:t xml:space="preserve">and </w:t>
        </w:r>
        <w:r w:rsidRPr="00B210FE">
          <w:rPr>
            <w:rFonts w:ascii="Times New Roman" w:hAnsi="Times New Roman" w:cs="Times New Roman"/>
            <w:sz w:val="24"/>
            <w:szCs w:val="24"/>
            <w:lang w:val="en-GB"/>
          </w:rPr>
          <w:t xml:space="preserve">presented in the </w:t>
        </w:r>
        <w:r>
          <w:rPr>
            <w:rFonts w:ascii="Times New Roman" w:hAnsi="Times New Roman" w:cs="Times New Roman"/>
            <w:sz w:val="24"/>
            <w:szCs w:val="24"/>
            <w:lang w:val="en-GB"/>
          </w:rPr>
          <w:t>frontal orientation, facing the</w:t>
        </w:r>
      </w:ins>
      <w:ins w:id="472" w:author="sean hughes" w:date="2020-10-22T18:39:00Z">
        <w:r>
          <w:rPr>
            <w:rFonts w:ascii="Times New Roman" w:hAnsi="Times New Roman" w:cs="Times New Roman"/>
            <w:sz w:val="24"/>
            <w:szCs w:val="24"/>
            <w:lang w:val="en-GB"/>
          </w:rPr>
          <w:t xml:space="preserve"> viewer</w:t>
        </w:r>
      </w:ins>
      <w:ins w:id="473" w:author="sean hughes" w:date="2020-10-22T18:38:00Z">
        <w:r w:rsidRPr="00B210FE">
          <w:rPr>
            <w:rFonts w:ascii="Times New Roman" w:hAnsi="Times New Roman" w:cs="Times New Roman"/>
            <w:sz w:val="24"/>
            <w:szCs w:val="24"/>
            <w:lang w:val="en-GB"/>
          </w:rPr>
          <w:t>.</w:t>
        </w:r>
      </w:ins>
    </w:p>
    <w:p w14:paraId="315730CA" w14:textId="392F085B" w:rsidR="004C49D2" w:rsidRPr="004C49D2" w:rsidRDefault="00B210FE" w:rsidP="004C49D2">
      <w:pPr>
        <w:ind w:left="708"/>
        <w:jc w:val="both"/>
        <w:rPr>
          <w:ins w:id="474" w:author="sean hughes" w:date="2020-10-22T18:43:00Z"/>
          <w:rFonts w:ascii="Times New Roman" w:hAnsi="Times New Roman" w:cs="Times New Roman"/>
          <w:sz w:val="24"/>
          <w:szCs w:val="24"/>
          <w:lang w:val="en-GB"/>
        </w:rPr>
      </w:pPr>
      <w:ins w:id="475" w:author="sean hughes" w:date="2020-10-22T18:36:00Z">
        <w:r w:rsidRPr="00B210FE">
          <w:rPr>
            <w:rFonts w:ascii="Times New Roman" w:hAnsi="Times New Roman" w:cs="Times New Roman"/>
            <w:b/>
            <w:sz w:val="24"/>
            <w:szCs w:val="24"/>
            <w:lang w:val="en-GB"/>
            <w:rPrChange w:id="476" w:author="sean hughes" w:date="2020-10-22T18:36:00Z">
              <w:rPr>
                <w:rFonts w:ascii="Times New Roman" w:hAnsi="Times New Roman" w:cs="Times New Roman"/>
                <w:sz w:val="24"/>
                <w:szCs w:val="24"/>
                <w:lang w:val="en-GB"/>
              </w:rPr>
            </w:rPrChange>
          </w:rPr>
          <w:t>Motion Type</w:t>
        </w:r>
        <w:r>
          <w:rPr>
            <w:rFonts w:ascii="Times New Roman" w:hAnsi="Times New Roman" w:cs="Times New Roman"/>
            <w:sz w:val="24"/>
            <w:szCs w:val="24"/>
            <w:lang w:val="en-GB"/>
          </w:rPr>
          <w:t>:</w:t>
        </w:r>
      </w:ins>
      <w:ins w:id="477" w:author="sean hughes" w:date="2020-10-22T18:39:00Z">
        <w:r>
          <w:rPr>
            <w:rFonts w:ascii="Times New Roman" w:hAnsi="Times New Roman" w:cs="Times New Roman"/>
            <w:sz w:val="24"/>
            <w:szCs w:val="24"/>
            <w:lang w:val="en-GB"/>
          </w:rPr>
          <w:t xml:space="preserve"> </w:t>
        </w:r>
        <w:r w:rsidR="00E832AB">
          <w:rPr>
            <w:rFonts w:ascii="Times New Roman" w:hAnsi="Times New Roman" w:cs="Times New Roman"/>
            <w:sz w:val="24"/>
            <w:szCs w:val="24"/>
            <w:lang w:val="en-GB"/>
          </w:rPr>
          <w:t xml:space="preserve">The manner in which a character moves will also be manipulated </w:t>
        </w:r>
      </w:ins>
      <w:ins w:id="478" w:author="sean hughes" w:date="2020-10-22T18:40:00Z">
        <w:r w:rsidR="00E832AB">
          <w:rPr>
            <w:rFonts w:ascii="Times New Roman" w:hAnsi="Times New Roman" w:cs="Times New Roman"/>
            <w:sz w:val="24"/>
            <w:szCs w:val="24"/>
            <w:lang w:val="en-GB"/>
          </w:rPr>
          <w:t xml:space="preserve">within participants (for those in the </w:t>
        </w:r>
      </w:ins>
      <w:ins w:id="479" w:author="sean hughes" w:date="2020-10-22T18:52:00Z">
        <w:r w:rsidR="00311DB8">
          <w:rPr>
            <w:rFonts w:ascii="Times New Roman" w:hAnsi="Times New Roman" w:cs="Times New Roman"/>
            <w:sz w:val="24"/>
            <w:szCs w:val="24"/>
            <w:lang w:val="en-GB"/>
          </w:rPr>
          <w:t>a</w:t>
        </w:r>
        <w:r w:rsidR="00311DB8">
          <w:rPr>
            <w:rFonts w:ascii="Times New Roman" w:hAnsi="Times New Roman" w:cs="Times New Roman"/>
            <w:sz w:val="24"/>
            <w:szCs w:val="24"/>
            <w:lang w:val="en-GB"/>
          </w:rPr>
          <w:t xml:space="preserve">cceptability </w:t>
        </w:r>
      </w:ins>
      <w:ins w:id="480" w:author="sean hughes" w:date="2020-10-22T18:40:00Z">
        <w:r w:rsidR="00E832AB">
          <w:rPr>
            <w:rFonts w:ascii="Times New Roman" w:hAnsi="Times New Roman" w:cs="Times New Roman"/>
            <w:sz w:val="24"/>
            <w:szCs w:val="24"/>
            <w:lang w:val="en-GB"/>
          </w:rPr>
          <w:t xml:space="preserve">condition). Specifically, participants will encounter each character statically as well as engaging in </w:t>
        </w:r>
      </w:ins>
      <w:ins w:id="481" w:author="sean hughes" w:date="2020-10-22T18:41:00Z">
        <w:r w:rsidR="00E832AB">
          <w:rPr>
            <w:rFonts w:ascii="Times New Roman" w:hAnsi="Times New Roman" w:cs="Times New Roman"/>
            <w:sz w:val="24"/>
            <w:szCs w:val="24"/>
            <w:lang w:val="en-GB"/>
          </w:rPr>
          <w:t xml:space="preserve">five </w:t>
        </w:r>
      </w:ins>
      <w:ins w:id="482" w:author="sean hughes" w:date="2020-10-22T18:40:00Z">
        <w:r w:rsidR="00E832AB">
          <w:rPr>
            <w:rFonts w:ascii="Times New Roman" w:hAnsi="Times New Roman" w:cs="Times New Roman"/>
            <w:sz w:val="24"/>
            <w:szCs w:val="24"/>
            <w:lang w:val="en-GB"/>
          </w:rPr>
          <w:t>different movements</w:t>
        </w:r>
      </w:ins>
      <w:ins w:id="483" w:author="sean hughes" w:date="2020-10-22T18:41:00Z">
        <w:r w:rsidR="00E832AB">
          <w:rPr>
            <w:rFonts w:ascii="Times New Roman" w:hAnsi="Times New Roman" w:cs="Times New Roman"/>
            <w:sz w:val="24"/>
            <w:szCs w:val="24"/>
            <w:lang w:val="en-GB"/>
          </w:rPr>
          <w:t xml:space="preserve">: natural movement, distorted movement A, B, C, and D. </w:t>
        </w:r>
        <w:r w:rsidR="007822A7">
          <w:rPr>
            <w:rFonts w:ascii="Times New Roman" w:hAnsi="Times New Roman" w:cs="Times New Roman"/>
            <w:sz w:val="24"/>
            <w:szCs w:val="24"/>
            <w:lang w:val="en-GB"/>
          </w:rPr>
          <w:t xml:space="preserve">The movement will always involve </w:t>
        </w:r>
      </w:ins>
      <w:ins w:id="484" w:author="sean hughes" w:date="2020-10-22T18:42:00Z">
        <w:r w:rsidR="007822A7">
          <w:rPr>
            <w:rFonts w:ascii="Times New Roman" w:hAnsi="Times New Roman" w:cs="Times New Roman"/>
            <w:sz w:val="24"/>
            <w:szCs w:val="24"/>
            <w:lang w:val="en-GB"/>
          </w:rPr>
          <w:t xml:space="preserve">a </w:t>
        </w:r>
      </w:ins>
      <w:ins w:id="485" w:author="sean hughes" w:date="2020-10-22T18:41:00Z">
        <w:r w:rsidR="007822A7" w:rsidRPr="007822A7">
          <w:rPr>
            <w:rFonts w:ascii="Times New Roman" w:hAnsi="Times New Roman" w:cs="Times New Roman"/>
            <w:sz w:val="24"/>
            <w:szCs w:val="24"/>
            <w:lang w:val="en-GB"/>
          </w:rPr>
          <w:t xml:space="preserve">knocking </w:t>
        </w:r>
      </w:ins>
      <w:ins w:id="486" w:author="sean hughes" w:date="2020-10-22T18:42:00Z">
        <w:r w:rsidR="007822A7">
          <w:rPr>
            <w:rFonts w:ascii="Times New Roman" w:hAnsi="Times New Roman" w:cs="Times New Roman"/>
            <w:sz w:val="24"/>
            <w:szCs w:val="24"/>
            <w:lang w:val="en-GB"/>
          </w:rPr>
          <w:t xml:space="preserve">motion (e.g., knocking </w:t>
        </w:r>
      </w:ins>
      <w:ins w:id="487" w:author="sean hughes" w:date="2020-10-22T18:41:00Z">
        <w:r w:rsidR="007822A7" w:rsidRPr="007822A7">
          <w:rPr>
            <w:rFonts w:ascii="Times New Roman" w:hAnsi="Times New Roman" w:cs="Times New Roman"/>
            <w:sz w:val="24"/>
            <w:szCs w:val="24"/>
            <w:lang w:val="en-GB"/>
          </w:rPr>
          <w:t>on a door</w:t>
        </w:r>
      </w:ins>
      <w:ins w:id="488" w:author="sean hughes" w:date="2020-10-22T18:42:00Z">
        <w:r w:rsidR="007822A7">
          <w:rPr>
            <w:rFonts w:ascii="Times New Roman" w:hAnsi="Times New Roman" w:cs="Times New Roman"/>
            <w:sz w:val="24"/>
            <w:szCs w:val="24"/>
            <w:lang w:val="en-GB"/>
          </w:rPr>
          <w:t>)</w:t>
        </w:r>
      </w:ins>
      <w:ins w:id="489" w:author="sean hughes" w:date="2020-10-22T18:41:00Z">
        <w:r w:rsidR="007822A7" w:rsidRPr="007822A7">
          <w:rPr>
            <w:rFonts w:ascii="Times New Roman" w:hAnsi="Times New Roman" w:cs="Times New Roman"/>
            <w:sz w:val="24"/>
            <w:szCs w:val="24"/>
            <w:lang w:val="en-GB"/>
          </w:rPr>
          <w:t xml:space="preserve"> with </w:t>
        </w:r>
      </w:ins>
      <w:ins w:id="490" w:author="sean hughes" w:date="2020-10-22T18:42:00Z">
        <w:r w:rsidR="007822A7">
          <w:rPr>
            <w:rFonts w:ascii="Times New Roman" w:hAnsi="Times New Roman" w:cs="Times New Roman"/>
            <w:sz w:val="24"/>
            <w:szCs w:val="24"/>
            <w:lang w:val="en-GB"/>
          </w:rPr>
          <w:t xml:space="preserve">the character’s </w:t>
        </w:r>
      </w:ins>
      <w:ins w:id="491" w:author="sean hughes" w:date="2020-10-22T18:41:00Z">
        <w:r w:rsidR="007822A7" w:rsidRPr="007822A7">
          <w:rPr>
            <w:rFonts w:ascii="Times New Roman" w:hAnsi="Times New Roman" w:cs="Times New Roman"/>
            <w:sz w:val="24"/>
            <w:szCs w:val="24"/>
            <w:lang w:val="en-GB"/>
          </w:rPr>
          <w:t>right hand</w:t>
        </w:r>
      </w:ins>
      <w:ins w:id="492" w:author="sean hughes" w:date="2020-10-22T18:42:00Z">
        <w:r w:rsidR="007822A7">
          <w:rPr>
            <w:rFonts w:ascii="Times New Roman" w:hAnsi="Times New Roman" w:cs="Times New Roman"/>
            <w:sz w:val="24"/>
            <w:szCs w:val="24"/>
            <w:lang w:val="en-GB"/>
          </w:rPr>
          <w:t xml:space="preserve">. </w:t>
        </w:r>
      </w:ins>
      <w:ins w:id="493" w:author="sean hughes" w:date="2020-10-22T18:43:00Z">
        <w:r w:rsidR="004C49D2">
          <w:rPr>
            <w:rFonts w:ascii="Times New Roman" w:hAnsi="Times New Roman" w:cs="Times New Roman"/>
            <w:sz w:val="24"/>
            <w:szCs w:val="24"/>
            <w:lang w:val="en-GB"/>
          </w:rPr>
          <w:t>Whereas the n</w:t>
        </w:r>
        <w:r w:rsidR="004C49D2" w:rsidRPr="004C49D2">
          <w:rPr>
            <w:rFonts w:ascii="Times New Roman" w:hAnsi="Times New Roman" w:cs="Times New Roman"/>
            <w:sz w:val="24"/>
            <w:szCs w:val="24"/>
            <w:lang w:val="en-GB"/>
          </w:rPr>
          <w:t>atural movement is generally smooth and accomplished by moving multiple joints simultaneously to create</w:t>
        </w:r>
        <w:r w:rsidR="004C49D2">
          <w:rPr>
            <w:rFonts w:ascii="Times New Roman" w:hAnsi="Times New Roman" w:cs="Times New Roman"/>
            <w:sz w:val="24"/>
            <w:szCs w:val="24"/>
            <w:lang w:val="en-GB"/>
          </w:rPr>
          <w:t xml:space="preserve"> </w:t>
        </w:r>
        <w:r w:rsidR="004C49D2" w:rsidRPr="004C49D2">
          <w:rPr>
            <w:rFonts w:ascii="Times New Roman" w:hAnsi="Times New Roman" w:cs="Times New Roman"/>
            <w:sz w:val="24"/>
            <w:szCs w:val="24"/>
            <w:lang w:val="en-GB"/>
          </w:rPr>
          <w:t>an end-effector (e.g., wrist) trajectory with a bell-shaped</w:t>
        </w:r>
        <w:r w:rsidR="004C49D2">
          <w:rPr>
            <w:rFonts w:ascii="Times New Roman" w:hAnsi="Times New Roman" w:cs="Times New Roman"/>
            <w:sz w:val="24"/>
            <w:szCs w:val="24"/>
            <w:lang w:val="en-GB"/>
          </w:rPr>
          <w:t xml:space="preserve"> </w:t>
        </w:r>
        <w:r w:rsidR="004C49D2" w:rsidRPr="004C49D2">
          <w:rPr>
            <w:rFonts w:ascii="Times New Roman" w:hAnsi="Times New Roman" w:cs="Times New Roman"/>
            <w:sz w:val="24"/>
            <w:szCs w:val="24"/>
            <w:lang w:val="en-GB"/>
          </w:rPr>
          <w:t>speed profile (Flash &amp; Hogan, 1985; Rosenbaum, 2009).</w:t>
        </w:r>
      </w:ins>
    </w:p>
    <w:p w14:paraId="777B513B" w14:textId="54955A02" w:rsidR="00B210FE" w:rsidRPr="004C49D2" w:rsidRDefault="004C49D2" w:rsidP="004C49D2">
      <w:pPr>
        <w:ind w:left="708"/>
        <w:jc w:val="both"/>
        <w:rPr>
          <w:ins w:id="494" w:author="sean hughes" w:date="2020-10-22T18:36:00Z"/>
          <w:rFonts w:ascii="Times New Roman" w:hAnsi="Times New Roman" w:cs="Times New Roman"/>
          <w:sz w:val="24"/>
          <w:szCs w:val="24"/>
          <w:lang w:val="en-GB"/>
        </w:rPr>
        <w:pPrChange w:id="495" w:author="sean hughes" w:date="2020-10-22T18:36:00Z">
          <w:pPr>
            <w:jc w:val="both"/>
          </w:pPr>
        </w:pPrChange>
      </w:pPr>
      <w:ins w:id="496" w:author="sean hughes" w:date="2020-10-22T18:43:00Z">
        <w:r>
          <w:rPr>
            <w:rFonts w:ascii="Times New Roman" w:hAnsi="Times New Roman" w:cs="Times New Roman"/>
            <w:sz w:val="24"/>
            <w:szCs w:val="24"/>
            <w:lang w:val="en-GB"/>
          </w:rPr>
          <w:t>The distorted movements</w:t>
        </w:r>
        <w:r w:rsidRPr="004C49D2">
          <w:rPr>
            <w:rFonts w:ascii="Times New Roman" w:hAnsi="Times New Roman" w:cs="Times New Roman"/>
            <w:sz w:val="24"/>
            <w:szCs w:val="24"/>
            <w:lang w:val="en-GB"/>
          </w:rPr>
          <w:t xml:space="preserve"> </w:t>
        </w:r>
      </w:ins>
      <w:ins w:id="497" w:author="sean hughes" w:date="2020-10-22T18:44:00Z">
        <w:r>
          <w:rPr>
            <w:rFonts w:ascii="Times New Roman" w:hAnsi="Times New Roman" w:cs="Times New Roman"/>
            <w:sz w:val="24"/>
            <w:szCs w:val="24"/>
            <w:lang w:val="en-GB"/>
          </w:rPr>
          <w:t xml:space="preserve">were designed to </w:t>
        </w:r>
      </w:ins>
      <w:ins w:id="498" w:author="sean hughes" w:date="2020-10-22T18:43:00Z">
        <w:r>
          <w:rPr>
            <w:rFonts w:ascii="Times New Roman" w:hAnsi="Times New Roman" w:cs="Times New Roman"/>
            <w:sz w:val="24"/>
            <w:szCs w:val="24"/>
            <w:lang w:val="en-GB"/>
          </w:rPr>
          <w:t xml:space="preserve">make the </w:t>
        </w:r>
        <w:r w:rsidRPr="004C49D2">
          <w:rPr>
            <w:rFonts w:ascii="Times New Roman" w:hAnsi="Times New Roman" w:cs="Times New Roman"/>
            <w:sz w:val="24"/>
            <w:szCs w:val="24"/>
            <w:lang w:val="en-GB"/>
          </w:rPr>
          <w:t>motion less natural by disrupting simultaneous movement</w:t>
        </w:r>
        <w:r>
          <w:rPr>
            <w:rFonts w:ascii="Times New Roman" w:hAnsi="Times New Roman" w:cs="Times New Roman"/>
            <w:sz w:val="24"/>
            <w:szCs w:val="24"/>
            <w:lang w:val="en-GB"/>
          </w:rPr>
          <w:t xml:space="preserve"> </w:t>
        </w:r>
        <w:r w:rsidRPr="004C49D2">
          <w:rPr>
            <w:rFonts w:ascii="Times New Roman" w:hAnsi="Times New Roman" w:cs="Times New Roman"/>
            <w:sz w:val="24"/>
            <w:szCs w:val="24"/>
            <w:lang w:val="en-GB"/>
          </w:rPr>
          <w:t>of the joints of the arm. This was achieved by locking the</w:t>
        </w:r>
        <w:r>
          <w:rPr>
            <w:rFonts w:ascii="Times New Roman" w:hAnsi="Times New Roman" w:cs="Times New Roman"/>
            <w:sz w:val="24"/>
            <w:szCs w:val="24"/>
            <w:lang w:val="en-GB"/>
          </w:rPr>
          <w:t xml:space="preserve"> </w:t>
        </w:r>
        <w:r w:rsidRPr="004C49D2">
          <w:rPr>
            <w:rFonts w:ascii="Times New Roman" w:hAnsi="Times New Roman" w:cs="Times New Roman"/>
            <w:sz w:val="24"/>
            <w:szCs w:val="24"/>
            <w:lang w:val="en-GB"/>
          </w:rPr>
          <w:t xml:space="preserve">shoulder joint angle constant whilst allowing </w:t>
        </w:r>
        <w:r>
          <w:rPr>
            <w:rFonts w:ascii="Times New Roman" w:hAnsi="Times New Roman" w:cs="Times New Roman"/>
            <w:sz w:val="24"/>
            <w:szCs w:val="24"/>
            <w:lang w:val="en-GB"/>
          </w:rPr>
          <w:t xml:space="preserve">the elbow </w:t>
        </w:r>
        <w:r w:rsidRPr="004C49D2">
          <w:rPr>
            <w:rFonts w:ascii="Times New Roman" w:hAnsi="Times New Roman" w:cs="Times New Roman"/>
            <w:sz w:val="24"/>
            <w:szCs w:val="24"/>
            <w:lang w:val="en-GB"/>
          </w:rPr>
          <w:t>to move, and then switching to locking the elbow joint angle constant whilst letting the shoulder joint move, and</w:t>
        </w:r>
        <w:r>
          <w:rPr>
            <w:rFonts w:ascii="Times New Roman" w:hAnsi="Times New Roman" w:cs="Times New Roman"/>
            <w:sz w:val="24"/>
            <w:szCs w:val="24"/>
            <w:lang w:val="en-GB"/>
          </w:rPr>
          <w:t xml:space="preserve"> </w:t>
        </w:r>
        <w:r w:rsidRPr="004C49D2">
          <w:rPr>
            <w:rFonts w:ascii="Times New Roman" w:hAnsi="Times New Roman" w:cs="Times New Roman"/>
            <w:sz w:val="24"/>
            <w:szCs w:val="24"/>
            <w:lang w:val="en-GB"/>
          </w:rPr>
          <w:t>continuing this alternation for the duration of the movement</w:t>
        </w:r>
        <w:r>
          <w:rPr>
            <w:rFonts w:ascii="Times New Roman" w:hAnsi="Times New Roman" w:cs="Times New Roman"/>
            <w:sz w:val="24"/>
            <w:szCs w:val="24"/>
            <w:lang w:val="en-GB"/>
          </w:rPr>
          <w:t>.</w:t>
        </w:r>
      </w:ins>
    </w:p>
    <w:p w14:paraId="12A9F2F4" w14:textId="5F91CD3C" w:rsidR="00234358" w:rsidRPr="00F62826" w:rsidDel="00B210FE" w:rsidRDefault="00B210FE" w:rsidP="00B210FE">
      <w:pPr>
        <w:ind w:left="708"/>
        <w:jc w:val="both"/>
        <w:rPr>
          <w:moveFrom w:id="499" w:author="sean hughes" w:date="2020-10-22T18:36:00Z"/>
          <w:rFonts w:ascii="Times New Roman" w:hAnsi="Times New Roman" w:cs="Times New Roman"/>
          <w:sz w:val="24"/>
          <w:szCs w:val="24"/>
          <w:lang w:val="en-GB"/>
        </w:rPr>
        <w:pPrChange w:id="500" w:author="sean hughes" w:date="2020-10-22T18:36:00Z">
          <w:pPr>
            <w:ind w:left="708"/>
            <w:jc w:val="both"/>
          </w:pPr>
        </w:pPrChange>
      </w:pPr>
      <w:ins w:id="501" w:author="sean hughes" w:date="2020-10-22T18:36:00Z">
        <w:r>
          <w:rPr>
            <w:rFonts w:ascii="Times New Roman" w:hAnsi="Times New Roman" w:cs="Times New Roman"/>
            <w:sz w:val="24"/>
            <w:szCs w:val="24"/>
            <w:lang w:val="en-GB"/>
          </w:rPr>
          <w:t xml:space="preserve"> </w:t>
        </w:r>
      </w:ins>
      <w:moveFromRangeStart w:id="502" w:author="sean hughes" w:date="2020-10-22T18:36:00Z" w:name="move54284205"/>
      <w:moveFrom w:id="503" w:author="sean hughes" w:date="2020-10-22T18:36:00Z">
        <w:r w:rsidR="00234358" w:rsidRPr="00F62826" w:rsidDel="00B210FE">
          <w:rPr>
            <w:rFonts w:ascii="Times New Roman" w:hAnsi="Times New Roman" w:cs="Times New Roman"/>
            <w:sz w:val="24"/>
            <w:szCs w:val="24"/>
            <w:lang w:val="en-GB"/>
          </w:rPr>
          <w:t xml:space="preserve">Participants in the human likeness rating condition will be shown a image of the characters for 2 seconds. </w:t>
        </w:r>
        <w:r w:rsidR="0058727F" w:rsidRPr="00F62826" w:rsidDel="00B210FE">
          <w:rPr>
            <w:rFonts w:ascii="Times New Roman" w:hAnsi="Times New Roman" w:cs="Times New Roman"/>
            <w:sz w:val="24"/>
            <w:szCs w:val="24"/>
            <w:lang w:val="en-GB"/>
          </w:rPr>
          <w:t xml:space="preserve">After each image, the participants will rate human likeness on a  point Likert scale. </w:t>
        </w:r>
        <w:r w:rsidR="00234358" w:rsidRPr="00F62826" w:rsidDel="00B210FE">
          <w:rPr>
            <w:rFonts w:ascii="Times New Roman" w:hAnsi="Times New Roman" w:cs="Times New Roman"/>
            <w:sz w:val="24"/>
            <w:szCs w:val="24"/>
            <w:lang w:val="en-GB"/>
          </w:rPr>
          <w:t xml:space="preserve">This presentation will be randomized. In the acceptability rating group, there is shown a static image of each character before or after they are shown a two second long video of the animated characters. </w:t>
        </w:r>
        <w:r w:rsidR="0058727F" w:rsidRPr="00F62826" w:rsidDel="00B210FE">
          <w:rPr>
            <w:rFonts w:ascii="Times New Roman" w:hAnsi="Times New Roman" w:cs="Times New Roman"/>
            <w:sz w:val="24"/>
            <w:szCs w:val="24"/>
            <w:lang w:val="en-GB"/>
          </w:rPr>
          <w:t>The video showed a knocking movement at every level of distortion, which mean there are 5 knocking movements</w:t>
        </w:r>
        <w:r w:rsidR="0028704B" w:rsidRPr="00F62826" w:rsidDel="00B210FE">
          <w:rPr>
            <w:rFonts w:ascii="Times New Roman" w:hAnsi="Times New Roman" w:cs="Times New Roman"/>
            <w:sz w:val="24"/>
            <w:szCs w:val="24"/>
            <w:lang w:val="en-GB"/>
          </w:rPr>
          <w:t xml:space="preserve"> (1 normal, 4 distorted)</w:t>
        </w:r>
        <w:r w:rsidR="0058727F" w:rsidRPr="00F62826" w:rsidDel="00B210FE">
          <w:rPr>
            <w:rFonts w:ascii="Times New Roman" w:hAnsi="Times New Roman" w:cs="Times New Roman"/>
            <w:sz w:val="24"/>
            <w:szCs w:val="24"/>
            <w:lang w:val="en-GB"/>
          </w:rPr>
          <w:t xml:space="preserve">. </w:t>
        </w:r>
      </w:moveFrom>
    </w:p>
    <w:moveFromRangeEnd w:id="502"/>
    <w:p w14:paraId="2E475100" w14:textId="23DA5811" w:rsidR="00833048" w:rsidRPr="00F62826" w:rsidRDefault="00833048" w:rsidP="0028704B">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Measured variables</w:t>
      </w:r>
      <w:r w:rsidR="0028704B" w:rsidRPr="00F62826">
        <w:rPr>
          <w:rFonts w:ascii="Times New Roman" w:hAnsi="Times New Roman" w:cs="Times New Roman"/>
          <w:b/>
          <w:bCs/>
          <w:sz w:val="24"/>
          <w:szCs w:val="24"/>
          <w:lang w:val="en-GB"/>
        </w:rPr>
        <w:t>:</w:t>
      </w:r>
    </w:p>
    <w:p w14:paraId="42B9D933" w14:textId="694146AD" w:rsidR="00833048" w:rsidRPr="00F62826" w:rsidDel="00AC3DE0" w:rsidRDefault="00D73AC2" w:rsidP="00AC3DE0">
      <w:pPr>
        <w:pStyle w:val="ListParagraph"/>
        <w:jc w:val="both"/>
        <w:rPr>
          <w:del w:id="504" w:author="sean hughes" w:date="2020-10-22T18:46:00Z"/>
          <w:rFonts w:ascii="Times New Roman" w:hAnsi="Times New Roman" w:cs="Times New Roman"/>
          <w:sz w:val="24"/>
          <w:szCs w:val="24"/>
          <w:lang w:val="en-GB"/>
        </w:rPr>
        <w:pPrChange w:id="505" w:author="sean hughes" w:date="2020-10-22T18:46:00Z">
          <w:pPr>
            <w:pStyle w:val="ListParagraph"/>
            <w:jc w:val="both"/>
          </w:pPr>
        </w:pPrChange>
      </w:pPr>
      <w:commentRangeStart w:id="506"/>
      <w:r w:rsidRPr="00F62826">
        <w:rPr>
          <w:rFonts w:ascii="Times New Roman" w:hAnsi="Times New Roman" w:cs="Times New Roman"/>
          <w:sz w:val="24"/>
          <w:szCs w:val="24"/>
          <w:lang w:val="en-GB"/>
        </w:rPr>
        <w:t>Human</w:t>
      </w:r>
      <w:commentRangeEnd w:id="506"/>
      <w:r w:rsidR="00AC3DE0">
        <w:rPr>
          <w:rStyle w:val="CommentReference"/>
        </w:rPr>
        <w:commentReference w:id="506"/>
      </w:r>
      <w:r w:rsidRPr="00F62826">
        <w:rPr>
          <w:rFonts w:ascii="Times New Roman" w:hAnsi="Times New Roman" w:cs="Times New Roman"/>
          <w:sz w:val="24"/>
          <w:szCs w:val="24"/>
          <w:lang w:val="en-GB"/>
        </w:rPr>
        <w:t xml:space="preserve"> likeness and acceptability</w:t>
      </w:r>
      <w:r w:rsidR="00833048" w:rsidRPr="00F62826">
        <w:rPr>
          <w:rFonts w:ascii="Times New Roman" w:hAnsi="Times New Roman" w:cs="Times New Roman"/>
          <w:sz w:val="24"/>
          <w:szCs w:val="24"/>
          <w:lang w:val="en-GB"/>
        </w:rPr>
        <w:t xml:space="preserve"> </w:t>
      </w:r>
      <w:ins w:id="507" w:author="sean hughes" w:date="2020-10-22T18:45:00Z">
        <w:r w:rsidR="00AC3DE0">
          <w:rPr>
            <w:rFonts w:ascii="Times New Roman" w:hAnsi="Times New Roman" w:cs="Times New Roman"/>
            <w:sz w:val="24"/>
            <w:szCs w:val="24"/>
            <w:lang w:val="en-GB"/>
          </w:rPr>
          <w:t xml:space="preserve">ratings will be measured. </w:t>
        </w:r>
      </w:ins>
      <w:del w:id="508" w:author="sean hughes" w:date="2020-10-22T18:46:00Z">
        <w:r w:rsidR="00833048" w:rsidRPr="00F62826" w:rsidDel="00AC3DE0">
          <w:rPr>
            <w:rFonts w:ascii="Times New Roman" w:hAnsi="Times New Roman" w:cs="Times New Roman"/>
            <w:sz w:val="24"/>
            <w:szCs w:val="24"/>
            <w:lang w:val="en-GB"/>
          </w:rPr>
          <w:delText>will be evaluated</w:delText>
        </w:r>
        <w:r w:rsidR="00FB49EF" w:rsidRPr="00F62826" w:rsidDel="00AC3DE0">
          <w:rPr>
            <w:rFonts w:ascii="Times New Roman" w:hAnsi="Times New Roman" w:cs="Times New Roman"/>
            <w:sz w:val="24"/>
            <w:szCs w:val="24"/>
            <w:lang w:val="en-GB"/>
          </w:rPr>
          <w:delText xml:space="preserve"> after seeing the image of movie</w:delText>
        </w:r>
        <w:r w:rsidR="00833048" w:rsidRPr="00F62826" w:rsidDel="00AC3DE0">
          <w:rPr>
            <w:rFonts w:ascii="Times New Roman" w:hAnsi="Times New Roman" w:cs="Times New Roman"/>
            <w:sz w:val="24"/>
            <w:szCs w:val="24"/>
            <w:lang w:val="en-GB"/>
          </w:rPr>
          <w:delText xml:space="preserve"> by </w:delText>
        </w:r>
        <w:r w:rsidR="00FB49EF" w:rsidRPr="00F62826" w:rsidDel="00AC3DE0">
          <w:rPr>
            <w:rFonts w:ascii="Times New Roman" w:hAnsi="Times New Roman" w:cs="Times New Roman"/>
            <w:sz w:val="24"/>
            <w:szCs w:val="24"/>
            <w:lang w:val="en-GB"/>
          </w:rPr>
          <w:delText>rating human likeness (condition 1) and acceptability (condition 2)</w:delText>
        </w:r>
        <w:r w:rsidRPr="00F62826" w:rsidDel="00AC3DE0">
          <w:rPr>
            <w:rFonts w:ascii="Times New Roman" w:hAnsi="Times New Roman" w:cs="Times New Roman"/>
            <w:sz w:val="24"/>
            <w:szCs w:val="24"/>
            <w:lang w:val="en-GB"/>
          </w:rPr>
          <w:delText xml:space="preserve"> on a 9-point Likert scale:</w:delText>
        </w:r>
        <w:r w:rsidR="00833048" w:rsidRPr="00F62826" w:rsidDel="00AC3DE0">
          <w:rPr>
            <w:rFonts w:ascii="Times New Roman" w:hAnsi="Times New Roman" w:cs="Times New Roman"/>
            <w:sz w:val="24"/>
            <w:szCs w:val="24"/>
            <w:lang w:val="en-GB"/>
          </w:rPr>
          <w:delText xml:space="preserve"> </w:delText>
        </w:r>
      </w:del>
    </w:p>
    <w:p w14:paraId="2038540E" w14:textId="48EA6D8D" w:rsidR="00D73AC2" w:rsidRPr="00F62826" w:rsidDel="00AC3DE0" w:rsidRDefault="00D73AC2" w:rsidP="00AC3DE0">
      <w:pPr>
        <w:pStyle w:val="ListParagraph"/>
        <w:jc w:val="both"/>
        <w:rPr>
          <w:del w:id="509" w:author="sean hughes" w:date="2020-10-22T18:46:00Z"/>
          <w:rFonts w:ascii="Times New Roman" w:hAnsi="Times New Roman" w:cs="Times New Roman"/>
          <w:sz w:val="24"/>
          <w:szCs w:val="24"/>
          <w:lang w:val="en-GB"/>
        </w:rPr>
        <w:pPrChange w:id="510" w:author="sean hughes" w:date="2020-10-22T18:46:00Z">
          <w:pPr>
            <w:pStyle w:val="ListParagraph"/>
            <w:ind w:left="1080"/>
            <w:jc w:val="both"/>
          </w:pPr>
        </w:pPrChange>
      </w:pPr>
      <w:del w:id="511" w:author="sean hughes" w:date="2020-10-22T18:46:00Z">
        <w:r w:rsidRPr="00F62826" w:rsidDel="00AC3DE0">
          <w:rPr>
            <w:rFonts w:ascii="Times New Roman" w:hAnsi="Times New Roman" w:cs="Times New Roman"/>
            <w:sz w:val="24"/>
            <w:szCs w:val="24"/>
            <w:lang w:val="en-GB"/>
          </w:rPr>
          <w:delText>1)</w:delText>
        </w:r>
        <w:r w:rsidR="005E22EF" w:rsidRPr="00F62826" w:rsidDel="00AC3DE0">
          <w:rPr>
            <w:rFonts w:ascii="Times New Roman" w:hAnsi="Times New Roman" w:cs="Times New Roman"/>
            <w:sz w:val="24"/>
            <w:szCs w:val="24"/>
            <w:lang w:val="en-GB"/>
          </w:rPr>
          <w:delText xml:space="preserve"> Totally unacceptable</w:delText>
        </w:r>
      </w:del>
    </w:p>
    <w:p w14:paraId="5705C1E7" w14:textId="262874BB" w:rsidR="00D73AC2" w:rsidRPr="00F62826" w:rsidDel="00AC3DE0" w:rsidRDefault="00D73AC2" w:rsidP="00AC3DE0">
      <w:pPr>
        <w:pStyle w:val="ListParagraph"/>
        <w:jc w:val="both"/>
        <w:rPr>
          <w:del w:id="512" w:author="sean hughes" w:date="2020-10-22T18:46:00Z"/>
          <w:rFonts w:ascii="Times New Roman" w:hAnsi="Times New Roman" w:cs="Times New Roman"/>
          <w:sz w:val="24"/>
          <w:szCs w:val="24"/>
          <w:lang w:val="en-GB"/>
        </w:rPr>
        <w:pPrChange w:id="513" w:author="sean hughes" w:date="2020-10-22T18:46:00Z">
          <w:pPr>
            <w:pStyle w:val="ListParagraph"/>
            <w:ind w:left="1080"/>
            <w:jc w:val="both"/>
          </w:pPr>
        </w:pPrChange>
      </w:pPr>
      <w:del w:id="514" w:author="sean hughes" w:date="2020-10-22T18:46:00Z">
        <w:r w:rsidRPr="00F62826" w:rsidDel="00AC3DE0">
          <w:rPr>
            <w:rFonts w:ascii="Times New Roman" w:hAnsi="Times New Roman" w:cs="Times New Roman"/>
            <w:sz w:val="24"/>
            <w:szCs w:val="24"/>
            <w:lang w:val="en-GB"/>
          </w:rPr>
          <w:delText>2)</w:delText>
        </w:r>
        <w:r w:rsidR="005E22EF" w:rsidRPr="00F62826" w:rsidDel="00AC3DE0">
          <w:rPr>
            <w:rFonts w:ascii="Times New Roman" w:hAnsi="Times New Roman" w:cs="Times New Roman"/>
            <w:sz w:val="24"/>
            <w:szCs w:val="24"/>
            <w:lang w:val="en-GB"/>
          </w:rPr>
          <w:delText xml:space="preserve"> Strongly unacceptable</w:delText>
        </w:r>
      </w:del>
    </w:p>
    <w:p w14:paraId="381128EC" w14:textId="24F2AC0A" w:rsidR="005E22EF" w:rsidRPr="00F62826" w:rsidDel="00AC3DE0" w:rsidRDefault="005E22EF" w:rsidP="00AC3DE0">
      <w:pPr>
        <w:pStyle w:val="ListParagraph"/>
        <w:jc w:val="both"/>
        <w:rPr>
          <w:del w:id="515" w:author="sean hughes" w:date="2020-10-22T18:46:00Z"/>
          <w:rFonts w:ascii="Times New Roman" w:hAnsi="Times New Roman" w:cs="Times New Roman"/>
          <w:sz w:val="24"/>
          <w:szCs w:val="24"/>
          <w:lang w:val="en-GB"/>
        </w:rPr>
        <w:pPrChange w:id="516" w:author="sean hughes" w:date="2020-10-22T18:46:00Z">
          <w:pPr>
            <w:pStyle w:val="ListParagraph"/>
            <w:ind w:left="1080"/>
            <w:jc w:val="both"/>
          </w:pPr>
        </w:pPrChange>
      </w:pPr>
      <w:del w:id="517" w:author="sean hughes" w:date="2020-10-22T18:46:00Z">
        <w:r w:rsidRPr="00F62826" w:rsidDel="00AC3DE0">
          <w:rPr>
            <w:rFonts w:ascii="Times New Roman" w:hAnsi="Times New Roman" w:cs="Times New Roman"/>
            <w:sz w:val="24"/>
            <w:szCs w:val="24"/>
            <w:lang w:val="en-GB"/>
          </w:rPr>
          <w:delText>3)</w:delText>
        </w:r>
        <w:r w:rsidR="001B0C41" w:rsidRPr="00F62826" w:rsidDel="00AC3DE0">
          <w:rPr>
            <w:rFonts w:ascii="Times New Roman" w:hAnsi="Times New Roman" w:cs="Times New Roman"/>
            <w:sz w:val="24"/>
            <w:szCs w:val="24"/>
            <w:lang w:val="en-GB"/>
          </w:rPr>
          <w:delText xml:space="preserve"> </w:delText>
        </w:r>
        <w:r w:rsidR="00B50475" w:rsidRPr="00F62826" w:rsidDel="00AC3DE0">
          <w:rPr>
            <w:rFonts w:ascii="Times New Roman" w:hAnsi="Times New Roman" w:cs="Times New Roman"/>
            <w:sz w:val="24"/>
            <w:szCs w:val="24"/>
            <w:lang w:val="en-GB"/>
          </w:rPr>
          <w:delText>U</w:delText>
        </w:r>
        <w:r w:rsidR="001B0C41" w:rsidRPr="00F62826" w:rsidDel="00AC3DE0">
          <w:rPr>
            <w:rFonts w:ascii="Times New Roman" w:hAnsi="Times New Roman" w:cs="Times New Roman"/>
            <w:sz w:val="24"/>
            <w:szCs w:val="24"/>
            <w:lang w:val="en-GB"/>
          </w:rPr>
          <w:delText>nacceptable</w:delText>
        </w:r>
      </w:del>
    </w:p>
    <w:p w14:paraId="1E27F7E3" w14:textId="3A63C5E0" w:rsidR="005E22EF" w:rsidRPr="00F62826" w:rsidDel="00AC3DE0" w:rsidRDefault="005E22EF" w:rsidP="00AC3DE0">
      <w:pPr>
        <w:pStyle w:val="ListParagraph"/>
        <w:jc w:val="both"/>
        <w:rPr>
          <w:del w:id="518" w:author="sean hughes" w:date="2020-10-22T18:46:00Z"/>
          <w:rFonts w:ascii="Times New Roman" w:hAnsi="Times New Roman" w:cs="Times New Roman"/>
          <w:sz w:val="24"/>
          <w:szCs w:val="24"/>
          <w:lang w:val="en-GB"/>
        </w:rPr>
        <w:pPrChange w:id="519" w:author="sean hughes" w:date="2020-10-22T18:46:00Z">
          <w:pPr>
            <w:pStyle w:val="ListParagraph"/>
            <w:ind w:left="1080"/>
            <w:jc w:val="both"/>
          </w:pPr>
        </w:pPrChange>
      </w:pPr>
      <w:del w:id="520" w:author="sean hughes" w:date="2020-10-22T18:46:00Z">
        <w:r w:rsidRPr="00F62826" w:rsidDel="00AC3DE0">
          <w:rPr>
            <w:rFonts w:ascii="Times New Roman" w:hAnsi="Times New Roman" w:cs="Times New Roman"/>
            <w:sz w:val="24"/>
            <w:szCs w:val="24"/>
            <w:lang w:val="en-GB"/>
          </w:rPr>
          <w:delText>4)</w:delText>
        </w:r>
        <w:r w:rsidR="001B0C41" w:rsidRPr="00F62826" w:rsidDel="00AC3DE0">
          <w:rPr>
            <w:rFonts w:ascii="Times New Roman" w:hAnsi="Times New Roman" w:cs="Times New Roman"/>
            <w:sz w:val="24"/>
            <w:szCs w:val="24"/>
            <w:lang w:val="en-GB"/>
          </w:rPr>
          <w:delText xml:space="preserve"> </w:delText>
        </w:r>
        <w:r w:rsidR="00386A93" w:rsidRPr="00F62826" w:rsidDel="00AC3DE0">
          <w:rPr>
            <w:rFonts w:ascii="Times New Roman" w:hAnsi="Times New Roman" w:cs="Times New Roman"/>
            <w:sz w:val="24"/>
            <w:szCs w:val="24"/>
            <w:lang w:val="en-GB"/>
          </w:rPr>
          <w:delText xml:space="preserve">Slightly </w:delText>
        </w:r>
        <w:r w:rsidR="001B0C41" w:rsidRPr="00F62826" w:rsidDel="00AC3DE0">
          <w:rPr>
            <w:rFonts w:ascii="Times New Roman" w:hAnsi="Times New Roman" w:cs="Times New Roman"/>
            <w:sz w:val="24"/>
            <w:szCs w:val="24"/>
            <w:lang w:val="en-GB"/>
          </w:rPr>
          <w:delText>unacceptable</w:delText>
        </w:r>
      </w:del>
    </w:p>
    <w:p w14:paraId="39D006FD" w14:textId="7432003B" w:rsidR="005E22EF" w:rsidRPr="00F62826" w:rsidDel="00AC3DE0" w:rsidRDefault="005E22EF" w:rsidP="00AC3DE0">
      <w:pPr>
        <w:pStyle w:val="ListParagraph"/>
        <w:jc w:val="both"/>
        <w:rPr>
          <w:del w:id="521" w:author="sean hughes" w:date="2020-10-22T18:46:00Z"/>
          <w:rFonts w:ascii="Times New Roman" w:hAnsi="Times New Roman" w:cs="Times New Roman"/>
          <w:sz w:val="24"/>
          <w:szCs w:val="24"/>
          <w:lang w:val="en-GB"/>
        </w:rPr>
        <w:pPrChange w:id="522" w:author="sean hughes" w:date="2020-10-22T18:46:00Z">
          <w:pPr>
            <w:pStyle w:val="ListParagraph"/>
            <w:ind w:left="1080"/>
            <w:jc w:val="both"/>
          </w:pPr>
        </w:pPrChange>
      </w:pPr>
      <w:del w:id="523" w:author="sean hughes" w:date="2020-10-22T18:46:00Z">
        <w:r w:rsidRPr="00F62826" w:rsidDel="00AC3DE0">
          <w:rPr>
            <w:rFonts w:ascii="Times New Roman" w:hAnsi="Times New Roman" w:cs="Times New Roman"/>
            <w:sz w:val="24"/>
            <w:szCs w:val="24"/>
            <w:lang w:val="en-GB"/>
          </w:rPr>
          <w:delText xml:space="preserve">5) </w:delText>
        </w:r>
        <w:r w:rsidR="001E7955" w:rsidRPr="00F62826" w:rsidDel="00AC3DE0">
          <w:rPr>
            <w:rFonts w:ascii="Times New Roman" w:hAnsi="Times New Roman" w:cs="Times New Roman"/>
            <w:sz w:val="24"/>
            <w:szCs w:val="24"/>
            <w:lang w:val="en-GB"/>
          </w:rPr>
          <w:delText>Neither acceptable nor unacceptable</w:delText>
        </w:r>
      </w:del>
    </w:p>
    <w:p w14:paraId="67CF8A10" w14:textId="5FBD7B90" w:rsidR="005E22EF" w:rsidRPr="00F62826" w:rsidDel="00AC3DE0" w:rsidRDefault="005E22EF" w:rsidP="00AC3DE0">
      <w:pPr>
        <w:pStyle w:val="ListParagraph"/>
        <w:jc w:val="both"/>
        <w:rPr>
          <w:del w:id="524" w:author="sean hughes" w:date="2020-10-22T18:46:00Z"/>
          <w:rFonts w:ascii="Times New Roman" w:hAnsi="Times New Roman" w:cs="Times New Roman"/>
          <w:sz w:val="24"/>
          <w:szCs w:val="24"/>
          <w:lang w:val="en-GB"/>
        </w:rPr>
        <w:pPrChange w:id="525" w:author="sean hughes" w:date="2020-10-22T18:46:00Z">
          <w:pPr>
            <w:pStyle w:val="ListParagraph"/>
            <w:ind w:left="1080"/>
            <w:jc w:val="both"/>
          </w:pPr>
        </w:pPrChange>
      </w:pPr>
      <w:del w:id="526" w:author="sean hughes" w:date="2020-10-22T18:46:00Z">
        <w:r w:rsidRPr="00F62826" w:rsidDel="00AC3DE0">
          <w:rPr>
            <w:rFonts w:ascii="Times New Roman" w:hAnsi="Times New Roman" w:cs="Times New Roman"/>
            <w:sz w:val="24"/>
            <w:szCs w:val="24"/>
            <w:lang w:val="en-GB"/>
          </w:rPr>
          <w:delText>6)</w:delText>
        </w:r>
        <w:r w:rsidR="001B0C41" w:rsidRPr="00F62826" w:rsidDel="00AC3DE0">
          <w:rPr>
            <w:rFonts w:ascii="Times New Roman" w:hAnsi="Times New Roman" w:cs="Times New Roman"/>
            <w:sz w:val="24"/>
            <w:szCs w:val="24"/>
            <w:lang w:val="en-GB"/>
          </w:rPr>
          <w:delText xml:space="preserve"> </w:delText>
        </w:r>
        <w:r w:rsidR="00386A93" w:rsidRPr="00F62826" w:rsidDel="00AC3DE0">
          <w:rPr>
            <w:rFonts w:ascii="Times New Roman" w:hAnsi="Times New Roman" w:cs="Times New Roman"/>
            <w:sz w:val="24"/>
            <w:szCs w:val="24"/>
            <w:lang w:val="en-GB"/>
          </w:rPr>
          <w:delText xml:space="preserve">Slightly </w:delText>
        </w:r>
        <w:r w:rsidR="001B0C41" w:rsidRPr="00F62826" w:rsidDel="00AC3DE0">
          <w:rPr>
            <w:rFonts w:ascii="Times New Roman" w:hAnsi="Times New Roman" w:cs="Times New Roman"/>
            <w:sz w:val="24"/>
            <w:szCs w:val="24"/>
            <w:lang w:val="en-GB"/>
          </w:rPr>
          <w:delText>acceptable</w:delText>
        </w:r>
      </w:del>
    </w:p>
    <w:p w14:paraId="18709309" w14:textId="2499CFFF" w:rsidR="005E22EF" w:rsidRPr="00F62826" w:rsidDel="00AC3DE0" w:rsidRDefault="005E22EF" w:rsidP="00AC3DE0">
      <w:pPr>
        <w:pStyle w:val="ListParagraph"/>
        <w:jc w:val="both"/>
        <w:rPr>
          <w:del w:id="527" w:author="sean hughes" w:date="2020-10-22T18:46:00Z"/>
          <w:rFonts w:ascii="Times New Roman" w:hAnsi="Times New Roman" w:cs="Times New Roman"/>
          <w:sz w:val="24"/>
          <w:szCs w:val="24"/>
          <w:lang w:val="en-GB"/>
        </w:rPr>
        <w:pPrChange w:id="528" w:author="sean hughes" w:date="2020-10-22T18:46:00Z">
          <w:pPr>
            <w:pStyle w:val="ListParagraph"/>
            <w:ind w:left="1080"/>
            <w:jc w:val="both"/>
          </w:pPr>
        </w:pPrChange>
      </w:pPr>
      <w:del w:id="529" w:author="sean hughes" w:date="2020-10-22T18:46:00Z">
        <w:r w:rsidRPr="00F62826" w:rsidDel="00AC3DE0">
          <w:rPr>
            <w:rFonts w:ascii="Times New Roman" w:hAnsi="Times New Roman" w:cs="Times New Roman"/>
            <w:sz w:val="24"/>
            <w:szCs w:val="24"/>
            <w:lang w:val="en-GB"/>
          </w:rPr>
          <w:delText>7)</w:delText>
        </w:r>
        <w:r w:rsidR="001B0C41" w:rsidRPr="00F62826" w:rsidDel="00AC3DE0">
          <w:rPr>
            <w:rFonts w:ascii="Times New Roman" w:hAnsi="Times New Roman" w:cs="Times New Roman"/>
            <w:sz w:val="24"/>
            <w:szCs w:val="24"/>
            <w:lang w:val="en-GB"/>
          </w:rPr>
          <w:delText xml:space="preserve"> </w:delText>
        </w:r>
        <w:r w:rsidR="00B50475" w:rsidRPr="00F62826" w:rsidDel="00AC3DE0">
          <w:rPr>
            <w:rFonts w:ascii="Times New Roman" w:hAnsi="Times New Roman" w:cs="Times New Roman"/>
            <w:sz w:val="24"/>
            <w:szCs w:val="24"/>
            <w:lang w:val="en-GB"/>
          </w:rPr>
          <w:delText>A</w:delText>
        </w:r>
        <w:r w:rsidR="001B0C41" w:rsidRPr="00F62826" w:rsidDel="00AC3DE0">
          <w:rPr>
            <w:rFonts w:ascii="Times New Roman" w:hAnsi="Times New Roman" w:cs="Times New Roman"/>
            <w:sz w:val="24"/>
            <w:szCs w:val="24"/>
            <w:lang w:val="en-GB"/>
          </w:rPr>
          <w:delText>cceptable</w:delText>
        </w:r>
      </w:del>
    </w:p>
    <w:p w14:paraId="23C8D11E" w14:textId="475E4DA5" w:rsidR="005E22EF" w:rsidRPr="00F62826" w:rsidDel="00AC3DE0" w:rsidRDefault="005E22EF" w:rsidP="00AC3DE0">
      <w:pPr>
        <w:pStyle w:val="ListParagraph"/>
        <w:jc w:val="both"/>
        <w:rPr>
          <w:del w:id="530" w:author="sean hughes" w:date="2020-10-22T18:46:00Z"/>
          <w:rFonts w:ascii="Times New Roman" w:hAnsi="Times New Roman" w:cs="Times New Roman"/>
          <w:sz w:val="24"/>
          <w:szCs w:val="24"/>
          <w:lang w:val="en-GB"/>
        </w:rPr>
        <w:pPrChange w:id="531" w:author="sean hughes" w:date="2020-10-22T18:46:00Z">
          <w:pPr>
            <w:pStyle w:val="ListParagraph"/>
            <w:ind w:left="1080"/>
            <w:jc w:val="both"/>
          </w:pPr>
        </w:pPrChange>
      </w:pPr>
      <w:del w:id="532" w:author="sean hughes" w:date="2020-10-22T18:46:00Z">
        <w:r w:rsidRPr="00F62826" w:rsidDel="00AC3DE0">
          <w:rPr>
            <w:rFonts w:ascii="Times New Roman" w:hAnsi="Times New Roman" w:cs="Times New Roman"/>
            <w:sz w:val="24"/>
            <w:szCs w:val="24"/>
            <w:lang w:val="en-GB"/>
          </w:rPr>
          <w:delText>8) Strongly acceptable</w:delText>
        </w:r>
      </w:del>
    </w:p>
    <w:p w14:paraId="6C89AAE8" w14:textId="07D59AF2" w:rsidR="005E22EF" w:rsidRPr="00F62826" w:rsidRDefault="005E22EF" w:rsidP="00AC3DE0">
      <w:pPr>
        <w:pStyle w:val="ListParagraph"/>
        <w:jc w:val="both"/>
        <w:rPr>
          <w:rFonts w:ascii="Times New Roman" w:hAnsi="Times New Roman" w:cs="Times New Roman"/>
          <w:sz w:val="24"/>
          <w:szCs w:val="24"/>
          <w:lang w:val="en-GB"/>
        </w:rPr>
        <w:pPrChange w:id="533" w:author="sean hughes" w:date="2020-10-22T18:46:00Z">
          <w:pPr>
            <w:pStyle w:val="ListParagraph"/>
            <w:ind w:left="1080"/>
            <w:jc w:val="both"/>
          </w:pPr>
        </w:pPrChange>
      </w:pPr>
      <w:del w:id="534" w:author="sean hughes" w:date="2020-10-22T18:46:00Z">
        <w:r w:rsidRPr="00F62826" w:rsidDel="00AC3DE0">
          <w:rPr>
            <w:rFonts w:ascii="Times New Roman" w:hAnsi="Times New Roman" w:cs="Times New Roman"/>
            <w:sz w:val="24"/>
            <w:szCs w:val="24"/>
            <w:lang w:val="en-GB"/>
          </w:rPr>
          <w:delText xml:space="preserve">9) Totally acceptable </w:delText>
        </w:r>
      </w:del>
    </w:p>
    <w:p w14:paraId="6D96F5DB" w14:textId="115EA0F2" w:rsidR="00D73AC2" w:rsidRPr="00F62826" w:rsidRDefault="00FB49EF" w:rsidP="00FB49EF">
      <w:pPr>
        <w:jc w:val="both"/>
        <w:rPr>
          <w:rFonts w:ascii="Times New Roman" w:hAnsi="Times New Roman" w:cs="Times New Roman"/>
          <w:sz w:val="24"/>
          <w:szCs w:val="24"/>
          <w:lang w:val="en-GB"/>
        </w:rPr>
      </w:pPr>
      <w:r w:rsidRPr="00F62826">
        <w:rPr>
          <w:rFonts w:ascii="Times New Roman" w:hAnsi="Times New Roman" w:cs="Times New Roman"/>
          <w:b/>
          <w:bCs/>
          <w:sz w:val="24"/>
          <w:szCs w:val="24"/>
          <w:lang w:val="en-GB"/>
        </w:rPr>
        <w:t>Indices</w:t>
      </w:r>
      <w:r w:rsidRPr="00F62826">
        <w:rPr>
          <w:rFonts w:ascii="Times New Roman" w:hAnsi="Times New Roman" w:cs="Times New Roman"/>
          <w:sz w:val="24"/>
          <w:szCs w:val="24"/>
          <w:lang w:val="en-GB"/>
        </w:rPr>
        <w:t>:</w:t>
      </w:r>
    </w:p>
    <w:p w14:paraId="76510D46" w14:textId="7D6F508C" w:rsidR="00FB49EF" w:rsidRDefault="00FB49EF" w:rsidP="00FB49EF">
      <w:pPr>
        <w:jc w:val="both"/>
        <w:rPr>
          <w:rFonts w:ascii="Times New Roman" w:hAnsi="Times New Roman" w:cs="Times New Roman"/>
          <w:sz w:val="24"/>
          <w:szCs w:val="24"/>
          <w:lang w:val="en-GB"/>
        </w:rPr>
      </w:pPr>
      <w:r w:rsidRPr="00F62826">
        <w:rPr>
          <w:rFonts w:ascii="Times New Roman" w:hAnsi="Times New Roman" w:cs="Times New Roman"/>
          <w:sz w:val="24"/>
          <w:szCs w:val="24"/>
          <w:lang w:val="en-GB"/>
        </w:rPr>
        <w:tab/>
        <w:t>NA</w:t>
      </w:r>
    </w:p>
    <w:p w14:paraId="3272104F" w14:textId="7754CCB4" w:rsidR="00F62826" w:rsidDel="00CD5A1F" w:rsidRDefault="00F62826" w:rsidP="00C5754C">
      <w:pPr>
        <w:pBdr>
          <w:bottom w:val="single" w:sz="4" w:space="1" w:color="auto"/>
        </w:pBdr>
        <w:jc w:val="both"/>
        <w:rPr>
          <w:del w:id="535" w:author="sean hughes" w:date="2020-10-22T18:46:00Z"/>
          <w:rFonts w:ascii="Times New Roman" w:hAnsi="Times New Roman" w:cs="Times New Roman"/>
          <w:sz w:val="24"/>
          <w:szCs w:val="24"/>
          <w:lang w:val="en-GB"/>
        </w:rPr>
      </w:pPr>
    </w:p>
    <w:p w14:paraId="0B3E1213" w14:textId="77777777" w:rsidR="00CD5A1F" w:rsidRDefault="00CD5A1F" w:rsidP="00FB49EF">
      <w:pPr>
        <w:jc w:val="both"/>
        <w:rPr>
          <w:ins w:id="536" w:author="sean hughes" w:date="2020-10-22T18:46:00Z"/>
          <w:rFonts w:ascii="Times New Roman" w:hAnsi="Times New Roman" w:cs="Times New Roman"/>
          <w:sz w:val="24"/>
          <w:szCs w:val="24"/>
          <w:lang w:val="en-GB"/>
        </w:rPr>
      </w:pPr>
    </w:p>
    <w:p w14:paraId="38BAE1F0" w14:textId="16409144" w:rsidR="00B210FE" w:rsidRPr="00F62826" w:rsidDel="00CD5A1F" w:rsidRDefault="00B210FE" w:rsidP="00B210FE">
      <w:pPr>
        <w:ind w:left="708"/>
        <w:jc w:val="both"/>
        <w:rPr>
          <w:del w:id="537" w:author="sean hughes" w:date="2020-10-22T18:46:00Z"/>
          <w:moveTo w:id="538" w:author="sean hughes" w:date="2020-10-22T18:36:00Z"/>
          <w:rFonts w:ascii="Times New Roman" w:hAnsi="Times New Roman" w:cs="Times New Roman"/>
          <w:sz w:val="24"/>
          <w:szCs w:val="24"/>
          <w:lang w:val="en-GB"/>
        </w:rPr>
      </w:pPr>
      <w:moveToRangeStart w:id="539" w:author="sean hughes" w:date="2020-10-22T18:36:00Z" w:name="move54284205"/>
      <w:moveTo w:id="540" w:author="sean hughes" w:date="2020-10-22T18:36:00Z">
        <w:del w:id="541" w:author="sean hughes" w:date="2020-10-22T18:46:00Z">
          <w:r w:rsidRPr="00F62826" w:rsidDel="00CD5A1F">
            <w:rPr>
              <w:rFonts w:ascii="Times New Roman" w:hAnsi="Times New Roman" w:cs="Times New Roman"/>
              <w:sz w:val="24"/>
              <w:szCs w:val="24"/>
              <w:lang w:val="en-GB"/>
            </w:rPr>
            <w:delText xml:space="preserve">Participants in the human likeness rating condition will be shown a image of the characters for 2 seconds. After each image, the participants will rate human likeness on a  point Likert scale. This presentation will be randomized. In the acceptability rating group, there is shown a static image of each character before or after they are shown a two second long video of the animated characters. The video showed a knocking movement at every level of distortion, which mean there are 5 knocking movements (1 normal, 4 distorted). </w:delText>
          </w:r>
        </w:del>
      </w:moveTo>
    </w:p>
    <w:moveToRangeEnd w:id="539"/>
    <w:p w14:paraId="5BBDE0A7" w14:textId="4842A544" w:rsidR="00F62826" w:rsidDel="00CD5A1F" w:rsidRDefault="00F62826" w:rsidP="00FB49EF">
      <w:pPr>
        <w:jc w:val="both"/>
        <w:rPr>
          <w:del w:id="542" w:author="sean hughes" w:date="2020-10-22T18:46:00Z"/>
          <w:rFonts w:ascii="Times New Roman" w:hAnsi="Times New Roman" w:cs="Times New Roman"/>
          <w:sz w:val="24"/>
          <w:szCs w:val="24"/>
          <w:lang w:val="en-GB"/>
        </w:rPr>
      </w:pPr>
    </w:p>
    <w:p w14:paraId="6F29FACA" w14:textId="3FCAFB51" w:rsidR="00F62826" w:rsidDel="00CD5A1F" w:rsidRDefault="00F62826" w:rsidP="00FB49EF">
      <w:pPr>
        <w:jc w:val="both"/>
        <w:rPr>
          <w:del w:id="543" w:author="sean hughes" w:date="2020-10-22T18:46:00Z"/>
          <w:rFonts w:ascii="Times New Roman" w:hAnsi="Times New Roman" w:cs="Times New Roman"/>
          <w:sz w:val="24"/>
          <w:szCs w:val="24"/>
          <w:lang w:val="en-GB"/>
        </w:rPr>
      </w:pPr>
    </w:p>
    <w:p w14:paraId="3155EA9A" w14:textId="6918358E" w:rsidR="00F62826" w:rsidRPr="00F62826" w:rsidDel="00CD5A1F" w:rsidRDefault="00F62826" w:rsidP="00FB49EF">
      <w:pPr>
        <w:jc w:val="both"/>
        <w:rPr>
          <w:del w:id="544" w:author="sean hughes" w:date="2020-10-22T18:46:00Z"/>
          <w:rFonts w:ascii="Times New Roman" w:hAnsi="Times New Roman" w:cs="Times New Roman"/>
          <w:sz w:val="24"/>
          <w:szCs w:val="24"/>
          <w:lang w:val="en-GB"/>
        </w:rPr>
      </w:pPr>
    </w:p>
    <w:p w14:paraId="0BB1AE4A" w14:textId="4E443377" w:rsidR="00725A23" w:rsidRPr="00C5754C" w:rsidRDefault="00725A23" w:rsidP="00C5754C">
      <w:pPr>
        <w:pBdr>
          <w:bottom w:val="single" w:sz="4" w:space="1" w:color="auto"/>
        </w:pBdr>
        <w:jc w:val="both"/>
        <w:rPr>
          <w:rFonts w:ascii="Arial" w:eastAsia="Arial" w:hAnsi="Arial" w:cs="Arial"/>
          <w:color w:val="434343"/>
          <w:sz w:val="28"/>
          <w:szCs w:val="28"/>
          <w:lang w:val="en" w:eastAsia="en-GB"/>
        </w:rPr>
      </w:pPr>
      <w:r w:rsidRPr="00C5754C">
        <w:rPr>
          <w:rFonts w:ascii="Arial" w:eastAsia="Arial" w:hAnsi="Arial" w:cs="Arial"/>
          <w:color w:val="434343"/>
          <w:sz w:val="28"/>
          <w:szCs w:val="28"/>
          <w:lang w:val="en" w:eastAsia="en-GB"/>
        </w:rPr>
        <w:t xml:space="preserve">Analysis Plan </w:t>
      </w:r>
    </w:p>
    <w:p w14:paraId="414BF557" w14:textId="1A0FD8AF" w:rsidR="00FB49EF" w:rsidRPr="00F62826" w:rsidRDefault="00FD6282" w:rsidP="00FB49EF">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Statistical model</w:t>
      </w:r>
      <w:r w:rsidR="00FB49EF" w:rsidRPr="00F62826">
        <w:rPr>
          <w:rFonts w:ascii="Times New Roman" w:hAnsi="Times New Roman" w:cs="Times New Roman"/>
          <w:b/>
          <w:bCs/>
          <w:sz w:val="24"/>
          <w:szCs w:val="24"/>
          <w:lang w:val="en-GB"/>
        </w:rPr>
        <w:t>s:</w:t>
      </w:r>
    </w:p>
    <w:p w14:paraId="34ACE054" w14:textId="039DF784" w:rsidR="00311DB8" w:rsidRPr="00311DB8" w:rsidRDefault="00311DB8" w:rsidP="00F62826">
      <w:pPr>
        <w:ind w:left="708"/>
        <w:jc w:val="both"/>
        <w:rPr>
          <w:ins w:id="545" w:author="sean hughes" w:date="2020-10-22T18:49:00Z"/>
          <w:rFonts w:ascii="Times New Roman" w:hAnsi="Times New Roman" w:cs="Times New Roman"/>
          <w:i/>
          <w:sz w:val="24"/>
          <w:szCs w:val="24"/>
          <w:lang w:val="en-GB"/>
          <w:rPrChange w:id="546" w:author="sean hughes" w:date="2020-10-22T18:49:00Z">
            <w:rPr>
              <w:ins w:id="547" w:author="sean hughes" w:date="2020-10-22T18:49:00Z"/>
              <w:rFonts w:ascii="Times New Roman" w:hAnsi="Times New Roman" w:cs="Times New Roman"/>
              <w:sz w:val="24"/>
              <w:szCs w:val="24"/>
              <w:lang w:val="en-GB"/>
            </w:rPr>
          </w:rPrChange>
        </w:rPr>
      </w:pPr>
      <w:ins w:id="548" w:author="sean hughes" w:date="2020-10-22T18:49:00Z">
        <w:r w:rsidRPr="00311DB8">
          <w:rPr>
            <w:rFonts w:ascii="Times New Roman" w:hAnsi="Times New Roman" w:cs="Times New Roman"/>
            <w:i/>
            <w:sz w:val="24"/>
            <w:szCs w:val="24"/>
            <w:lang w:val="en-GB"/>
            <w:rPrChange w:id="549" w:author="sean hughes" w:date="2020-10-22T18:49:00Z">
              <w:rPr>
                <w:rFonts w:ascii="Times New Roman" w:hAnsi="Times New Roman" w:cs="Times New Roman"/>
                <w:sz w:val="24"/>
                <w:szCs w:val="24"/>
                <w:lang w:val="en-GB"/>
              </w:rPr>
            </w:rPrChange>
          </w:rPr>
          <w:t>Confirmatory Analyses</w:t>
        </w:r>
      </w:ins>
    </w:p>
    <w:p w14:paraId="133EC4F4" w14:textId="77777777" w:rsidR="00311DB8" w:rsidRDefault="00311DB8" w:rsidP="00F62826">
      <w:pPr>
        <w:ind w:left="708"/>
        <w:jc w:val="both"/>
        <w:rPr>
          <w:ins w:id="550" w:author="sean hughes" w:date="2020-10-22T18:49:00Z"/>
          <w:rFonts w:ascii="Times New Roman" w:hAnsi="Times New Roman" w:cs="Times New Roman"/>
          <w:sz w:val="24"/>
          <w:szCs w:val="24"/>
          <w:lang w:val="en-GB"/>
        </w:rPr>
      </w:pPr>
      <w:ins w:id="551" w:author="sean hughes" w:date="2020-10-22T18:49:00Z">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ins>
    </w:p>
    <w:p w14:paraId="05B6681B" w14:textId="77777777" w:rsidR="00311DB8" w:rsidRDefault="00311DB8" w:rsidP="00311DB8">
      <w:pPr>
        <w:pStyle w:val="ListParagraph"/>
        <w:numPr>
          <w:ilvl w:val="0"/>
          <w:numId w:val="7"/>
        </w:numPr>
        <w:jc w:val="both"/>
        <w:rPr>
          <w:ins w:id="552" w:author="sean hughes" w:date="2020-10-22T18:52:00Z"/>
          <w:rFonts w:ascii="Times New Roman" w:hAnsi="Times New Roman" w:cs="Times New Roman"/>
          <w:sz w:val="24"/>
          <w:szCs w:val="24"/>
          <w:lang w:val="en-GB"/>
        </w:rPr>
        <w:pPrChange w:id="553" w:author="sean hughes" w:date="2020-10-22T18:49:00Z">
          <w:pPr>
            <w:ind w:left="708"/>
            <w:jc w:val="both"/>
          </w:pPr>
        </w:pPrChange>
      </w:pPr>
      <w:ins w:id="554" w:author="sean hughes" w:date="2020-10-22T18:50:00Z">
        <w:r>
          <w:rPr>
            <w:rFonts w:ascii="Times New Roman" w:hAnsi="Times New Roman" w:cs="Times New Roman"/>
            <w:sz w:val="24"/>
            <w:szCs w:val="24"/>
            <w:lang w:val="en-GB"/>
          </w:rPr>
          <w:t xml:space="preserve">Human likeness ratings will be subject to a one-way ANOVA with Character Type as a within participant factor. </w:t>
        </w:r>
      </w:ins>
      <w:ins w:id="555" w:author="sean hughes" w:date="2020-10-22T18:51:00Z">
        <w:r>
          <w:rPr>
            <w:rFonts w:ascii="Times New Roman" w:hAnsi="Times New Roman" w:cs="Times New Roman"/>
            <w:sz w:val="24"/>
            <w:szCs w:val="24"/>
            <w:lang w:val="en-GB"/>
          </w:rPr>
          <w:t>If a main effect of Character Type emerges follow-up testing will be carried out to interpret that effect.</w:t>
        </w:r>
      </w:ins>
    </w:p>
    <w:p w14:paraId="06ECF2E1" w14:textId="15C02B10" w:rsidR="00311DB8" w:rsidRPr="00311DB8" w:rsidRDefault="00311DB8" w:rsidP="00311DB8">
      <w:pPr>
        <w:pStyle w:val="ListParagraph"/>
        <w:numPr>
          <w:ilvl w:val="0"/>
          <w:numId w:val="7"/>
        </w:numPr>
        <w:jc w:val="both"/>
        <w:rPr>
          <w:ins w:id="556" w:author="sean hughes" w:date="2020-10-22T18:49:00Z"/>
          <w:rFonts w:ascii="Times New Roman" w:hAnsi="Times New Roman" w:cs="Times New Roman"/>
          <w:sz w:val="24"/>
          <w:szCs w:val="24"/>
          <w:lang w:val="en-GB"/>
          <w:rPrChange w:id="557" w:author="sean hughes" w:date="2020-10-22T18:49:00Z">
            <w:rPr>
              <w:ins w:id="558" w:author="sean hughes" w:date="2020-10-22T18:49:00Z"/>
              <w:lang w:val="en-GB"/>
            </w:rPr>
          </w:rPrChange>
        </w:rPr>
        <w:pPrChange w:id="559" w:author="sean hughes" w:date="2020-10-22T18:49:00Z">
          <w:pPr>
            <w:ind w:left="708"/>
            <w:jc w:val="both"/>
          </w:pPr>
        </w:pPrChange>
      </w:pPr>
      <w:ins w:id="560" w:author="sean hughes" w:date="2020-10-22T18:52:00Z">
        <w:r>
          <w:rPr>
            <w:rFonts w:ascii="Times New Roman" w:hAnsi="Times New Roman" w:cs="Times New Roman"/>
            <w:sz w:val="24"/>
            <w:szCs w:val="24"/>
            <w:lang w:val="en-GB"/>
          </w:rPr>
          <w:lastRenderedPageBreak/>
          <w:t>Acceptability</w:t>
        </w:r>
        <w:r>
          <w:rPr>
            <w:rFonts w:ascii="Times New Roman" w:hAnsi="Times New Roman" w:cs="Times New Roman"/>
            <w:sz w:val="24"/>
            <w:szCs w:val="24"/>
            <w:lang w:val="en-GB"/>
          </w:rPr>
          <w:t xml:space="preserve"> ratings will be subject to a 7(</w:t>
        </w:r>
        <w:r w:rsidRPr="00311DB8">
          <w:rPr>
            <w:rFonts w:ascii="Times New Roman" w:hAnsi="Times New Roman" w:cs="Times New Roman"/>
            <w:i/>
            <w:sz w:val="24"/>
            <w:szCs w:val="24"/>
            <w:lang w:val="en-GB"/>
            <w:rPrChange w:id="561" w:author="sean hughes" w:date="2020-10-22T18:53:00Z">
              <w:rPr>
                <w:rFonts w:ascii="Times New Roman" w:hAnsi="Times New Roman" w:cs="Times New Roman"/>
                <w:sz w:val="24"/>
                <w:szCs w:val="24"/>
                <w:lang w:val="en-GB"/>
              </w:rPr>
            </w:rPrChange>
          </w:rPr>
          <w:t>Character Type</w:t>
        </w:r>
        <w:r>
          <w:rPr>
            <w:rFonts w:ascii="Times New Roman" w:hAnsi="Times New Roman" w:cs="Times New Roman"/>
            <w:sz w:val="24"/>
            <w:szCs w:val="24"/>
            <w:lang w:val="en-GB"/>
          </w:rPr>
          <w:t>) x 6 (</w:t>
        </w:r>
      </w:ins>
      <w:ins w:id="562" w:author="sean hughes" w:date="2020-10-22T18:53:00Z">
        <w:r w:rsidRPr="00311DB8">
          <w:rPr>
            <w:rFonts w:ascii="Times New Roman" w:hAnsi="Times New Roman" w:cs="Times New Roman"/>
            <w:i/>
            <w:sz w:val="24"/>
            <w:szCs w:val="24"/>
            <w:lang w:val="en-GB"/>
            <w:rPrChange w:id="563" w:author="sean hughes" w:date="2020-10-22T18:53:00Z">
              <w:rPr>
                <w:rFonts w:ascii="Times New Roman" w:hAnsi="Times New Roman" w:cs="Times New Roman"/>
                <w:sz w:val="24"/>
                <w:szCs w:val="24"/>
                <w:lang w:val="en-GB"/>
              </w:rPr>
            </w:rPrChange>
          </w:rPr>
          <w:t>Motion Type</w:t>
        </w:r>
      </w:ins>
      <w:ins w:id="564" w:author="sean hughes" w:date="2020-10-22T18:52:00Z">
        <w:r>
          <w:rPr>
            <w:rFonts w:ascii="Times New Roman" w:hAnsi="Times New Roman" w:cs="Times New Roman"/>
            <w:sz w:val="24"/>
            <w:szCs w:val="24"/>
            <w:lang w:val="en-GB"/>
          </w:rPr>
          <w:t>)</w:t>
        </w:r>
      </w:ins>
      <w:ins w:id="565" w:author="sean hughes" w:date="2020-10-22T18:53:00Z">
        <w:r>
          <w:rPr>
            <w:rFonts w:ascii="Times New Roman" w:hAnsi="Times New Roman" w:cs="Times New Roman"/>
            <w:sz w:val="24"/>
            <w:szCs w:val="24"/>
            <w:lang w:val="en-GB"/>
          </w:rPr>
          <w:t xml:space="preserve"> within participants ANOVA</w:t>
        </w:r>
        <w:r w:rsidR="008E3E25">
          <w:rPr>
            <w:rFonts w:ascii="Times New Roman" w:hAnsi="Times New Roman" w:cs="Times New Roman"/>
            <w:sz w:val="24"/>
            <w:szCs w:val="24"/>
            <w:lang w:val="en-GB"/>
          </w:rPr>
          <w:t xml:space="preserve">. If the main effects of Character Type or Motion Type, or the interaction between the two emerge, then follow-up tests will be carried out to interpret the findings.  </w:t>
        </w:r>
      </w:ins>
    </w:p>
    <w:p w14:paraId="4B8DB065" w14:textId="7857AB99" w:rsidR="00311DB8" w:rsidRDefault="00311DB8" w:rsidP="00311DB8">
      <w:pPr>
        <w:ind w:left="708"/>
        <w:jc w:val="both"/>
        <w:rPr>
          <w:ins w:id="566" w:author="sean hughes" w:date="2020-10-22T18:56:00Z"/>
          <w:rFonts w:ascii="Times New Roman" w:hAnsi="Times New Roman" w:cs="Times New Roman"/>
          <w:sz w:val="24"/>
          <w:szCs w:val="24"/>
          <w:lang w:val="en-GB"/>
        </w:rPr>
      </w:pPr>
      <w:ins w:id="567" w:author="sean hughes" w:date="2020-10-22T18:51:00Z">
        <w:r>
          <w:rPr>
            <w:rFonts w:ascii="Times New Roman" w:hAnsi="Times New Roman" w:cs="Times New Roman"/>
            <w:sz w:val="24"/>
            <w:szCs w:val="24"/>
            <w:lang w:val="en-GB"/>
          </w:rPr>
          <w:t xml:space="preserve">Note: </w:t>
        </w:r>
        <w:r w:rsidRPr="00311DB8">
          <w:rPr>
            <w:rFonts w:ascii="Times New Roman" w:hAnsi="Times New Roman" w:cs="Times New Roman"/>
            <w:sz w:val="24"/>
            <w:szCs w:val="24"/>
            <w:lang w:val="en-GB"/>
          </w:rPr>
          <w:t>Greenhouse–</w:t>
        </w:r>
        <w:proofErr w:type="spellStart"/>
        <w:r w:rsidRPr="00311DB8">
          <w:rPr>
            <w:rFonts w:ascii="Times New Roman" w:hAnsi="Times New Roman" w:cs="Times New Roman"/>
            <w:sz w:val="24"/>
            <w:szCs w:val="24"/>
            <w:lang w:val="en-GB"/>
          </w:rPr>
          <w:t>Geisser</w:t>
        </w:r>
        <w:proofErr w:type="spellEnd"/>
        <w:r w:rsidRPr="00311DB8">
          <w:rPr>
            <w:rFonts w:ascii="Times New Roman" w:hAnsi="Times New Roman" w:cs="Times New Roman"/>
            <w:sz w:val="24"/>
            <w:szCs w:val="24"/>
            <w:lang w:val="en-GB"/>
          </w:rPr>
          <w:t xml:space="preserve"> correction</w:t>
        </w:r>
        <w:r>
          <w:rPr>
            <w:rFonts w:ascii="Times New Roman" w:hAnsi="Times New Roman" w:cs="Times New Roman"/>
            <w:sz w:val="24"/>
            <w:szCs w:val="24"/>
            <w:lang w:val="en-GB"/>
          </w:rPr>
          <w:t>s</w:t>
        </w:r>
        <w:r w:rsidRPr="00311D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be </w:t>
        </w:r>
        <w:r w:rsidRPr="00311DB8">
          <w:rPr>
            <w:rFonts w:ascii="Times New Roman" w:hAnsi="Times New Roman" w:cs="Times New Roman"/>
            <w:sz w:val="24"/>
            <w:szCs w:val="24"/>
            <w:lang w:val="en-GB"/>
          </w:rPr>
          <w:t>used</w:t>
        </w:r>
        <w:r>
          <w:rPr>
            <w:rFonts w:ascii="Times New Roman" w:hAnsi="Times New Roman" w:cs="Times New Roman"/>
            <w:sz w:val="24"/>
            <w:szCs w:val="24"/>
            <w:lang w:val="en-GB"/>
          </w:rPr>
          <w:t xml:space="preserve"> </w:t>
        </w:r>
        <w:r w:rsidRPr="00311DB8">
          <w:rPr>
            <w:rFonts w:ascii="Times New Roman" w:hAnsi="Times New Roman" w:cs="Times New Roman"/>
            <w:sz w:val="24"/>
            <w:szCs w:val="24"/>
            <w:lang w:val="en-GB"/>
          </w:rPr>
          <w:t xml:space="preserve">for all tests </w:t>
        </w:r>
      </w:ins>
      <w:ins w:id="568" w:author="sean hughes" w:date="2020-10-22T18:52:00Z">
        <w:r>
          <w:rPr>
            <w:rFonts w:ascii="Times New Roman" w:hAnsi="Times New Roman" w:cs="Times New Roman"/>
            <w:sz w:val="24"/>
            <w:szCs w:val="24"/>
            <w:lang w:val="en-GB"/>
          </w:rPr>
          <w:t xml:space="preserve">in cases where </w:t>
        </w:r>
      </w:ins>
      <w:ins w:id="569" w:author="sean hughes" w:date="2020-10-22T18:51:00Z">
        <w:r w:rsidRPr="00311DB8">
          <w:rPr>
            <w:rFonts w:ascii="Times New Roman" w:hAnsi="Times New Roman" w:cs="Times New Roman"/>
            <w:sz w:val="24"/>
            <w:szCs w:val="24"/>
            <w:lang w:val="en-GB"/>
          </w:rPr>
          <w:t>violation</w:t>
        </w:r>
      </w:ins>
      <w:ins w:id="570" w:author="sean hughes" w:date="2020-10-22T18:52:00Z">
        <w:r>
          <w:rPr>
            <w:rFonts w:ascii="Times New Roman" w:hAnsi="Times New Roman" w:cs="Times New Roman"/>
            <w:sz w:val="24"/>
            <w:szCs w:val="24"/>
            <w:lang w:val="en-GB"/>
          </w:rPr>
          <w:t>s</w:t>
        </w:r>
      </w:ins>
      <w:ins w:id="571" w:author="sean hughes" w:date="2020-10-22T18:51:00Z">
        <w:r w:rsidRPr="00311DB8">
          <w:rPr>
            <w:rFonts w:ascii="Times New Roman" w:hAnsi="Times New Roman" w:cs="Times New Roman"/>
            <w:sz w:val="24"/>
            <w:szCs w:val="24"/>
            <w:lang w:val="en-GB"/>
          </w:rPr>
          <w:t xml:space="preserve"> of the </w:t>
        </w:r>
        <w:proofErr w:type="spellStart"/>
        <w:r w:rsidRPr="00311DB8">
          <w:rPr>
            <w:rFonts w:ascii="Times New Roman" w:hAnsi="Times New Roman" w:cs="Times New Roman"/>
            <w:sz w:val="24"/>
            <w:szCs w:val="24"/>
            <w:lang w:val="en-GB"/>
          </w:rPr>
          <w:t>sphericity</w:t>
        </w:r>
        <w:proofErr w:type="spellEnd"/>
        <w:r w:rsidRPr="00311DB8">
          <w:rPr>
            <w:rFonts w:ascii="Times New Roman" w:hAnsi="Times New Roman" w:cs="Times New Roman"/>
            <w:sz w:val="24"/>
            <w:szCs w:val="24"/>
            <w:lang w:val="en-GB"/>
          </w:rPr>
          <w:t xml:space="preserve"> assumption</w:t>
        </w:r>
      </w:ins>
      <w:ins w:id="572" w:author="sean hughes" w:date="2020-10-22T18:52:00Z">
        <w:r>
          <w:rPr>
            <w:rFonts w:ascii="Times New Roman" w:hAnsi="Times New Roman" w:cs="Times New Roman"/>
            <w:sz w:val="24"/>
            <w:szCs w:val="24"/>
            <w:lang w:val="en-GB"/>
          </w:rPr>
          <w:t xml:space="preserve"> occur</w:t>
        </w:r>
      </w:ins>
      <w:ins w:id="573" w:author="sean hughes" w:date="2020-10-22T18:51:00Z">
        <w:r w:rsidRPr="00311DB8">
          <w:rPr>
            <w:rFonts w:ascii="Times New Roman" w:hAnsi="Times New Roman" w:cs="Times New Roman"/>
            <w:sz w:val="24"/>
            <w:szCs w:val="24"/>
            <w:lang w:val="en-GB"/>
          </w:rPr>
          <w:t>.</w:t>
        </w:r>
      </w:ins>
    </w:p>
    <w:p w14:paraId="565F1733" w14:textId="23C8C843" w:rsidR="008405B4" w:rsidRPr="008405B4" w:rsidRDefault="008405B4" w:rsidP="00311DB8">
      <w:pPr>
        <w:ind w:left="708"/>
        <w:jc w:val="both"/>
        <w:rPr>
          <w:ins w:id="574" w:author="sean hughes" w:date="2020-10-22T18:49:00Z"/>
          <w:rFonts w:ascii="Times New Roman" w:hAnsi="Times New Roman" w:cs="Times New Roman"/>
          <w:i/>
          <w:sz w:val="24"/>
          <w:szCs w:val="24"/>
          <w:lang w:val="en-GB"/>
          <w:rPrChange w:id="575" w:author="sean hughes" w:date="2020-10-22T18:56:00Z">
            <w:rPr>
              <w:ins w:id="576" w:author="sean hughes" w:date="2020-10-22T18:49:00Z"/>
              <w:rFonts w:ascii="Times New Roman" w:hAnsi="Times New Roman" w:cs="Times New Roman"/>
              <w:sz w:val="24"/>
              <w:szCs w:val="24"/>
              <w:lang w:val="en-GB"/>
            </w:rPr>
          </w:rPrChange>
        </w:rPr>
      </w:pPr>
      <w:commentRangeStart w:id="577"/>
      <w:ins w:id="578" w:author="sean hughes" w:date="2020-10-22T18:56:00Z">
        <w:r w:rsidRPr="008405B4">
          <w:rPr>
            <w:rFonts w:ascii="Times New Roman" w:hAnsi="Times New Roman" w:cs="Times New Roman"/>
            <w:i/>
            <w:sz w:val="24"/>
            <w:szCs w:val="24"/>
            <w:lang w:val="en-GB"/>
            <w:rPrChange w:id="579" w:author="sean hughes" w:date="2020-10-22T18:56:00Z">
              <w:rPr>
                <w:rFonts w:ascii="Times New Roman" w:hAnsi="Times New Roman" w:cs="Times New Roman"/>
                <w:sz w:val="24"/>
                <w:szCs w:val="24"/>
                <w:lang w:val="en-GB"/>
              </w:rPr>
            </w:rPrChange>
          </w:rPr>
          <w:t>Exploratory Analyses</w:t>
        </w:r>
        <w:commentRangeEnd w:id="577"/>
        <w:r>
          <w:rPr>
            <w:rStyle w:val="CommentReference"/>
          </w:rPr>
          <w:commentReference w:id="577"/>
        </w:r>
      </w:ins>
    </w:p>
    <w:p w14:paraId="2942B866" w14:textId="166E7D37" w:rsidR="00725A23" w:rsidRPr="00F62826" w:rsidDel="00311DB8" w:rsidRDefault="00D37A9A" w:rsidP="00F62826">
      <w:pPr>
        <w:ind w:left="708"/>
        <w:jc w:val="both"/>
        <w:rPr>
          <w:del w:id="580" w:author="sean hughes" w:date="2020-10-22T18:50:00Z"/>
          <w:rFonts w:ascii="Times New Roman" w:hAnsi="Times New Roman" w:cs="Times New Roman"/>
          <w:sz w:val="24"/>
          <w:szCs w:val="24"/>
          <w:lang w:val="en-GB"/>
        </w:rPr>
      </w:pPr>
      <w:del w:id="581" w:author="sean hughes" w:date="2020-10-22T18:50:00Z">
        <w:r w:rsidRPr="00F62826" w:rsidDel="00311DB8">
          <w:rPr>
            <w:rFonts w:ascii="Times New Roman" w:hAnsi="Times New Roman" w:cs="Times New Roman"/>
            <w:sz w:val="24"/>
            <w:szCs w:val="24"/>
            <w:lang w:val="en-GB"/>
          </w:rPr>
          <w:delText xml:space="preserve">To analyse our data we will use a </w:delText>
        </w:r>
        <w:r w:rsidR="00124CE7" w:rsidRPr="00F62826" w:rsidDel="00311DB8">
          <w:rPr>
            <w:rFonts w:ascii="Times New Roman" w:hAnsi="Times New Roman" w:cs="Times New Roman"/>
            <w:sz w:val="24"/>
            <w:szCs w:val="24"/>
            <w:lang w:val="en-GB"/>
          </w:rPr>
          <w:delText>One-</w:delText>
        </w:r>
        <w:r w:rsidR="005E678B" w:rsidRPr="00F62826" w:rsidDel="00311DB8">
          <w:rPr>
            <w:rFonts w:ascii="Times New Roman" w:hAnsi="Times New Roman" w:cs="Times New Roman"/>
            <w:sz w:val="24"/>
            <w:szCs w:val="24"/>
            <w:lang w:val="en-GB"/>
          </w:rPr>
          <w:delText>W</w:delText>
        </w:r>
        <w:r w:rsidR="00124CE7" w:rsidRPr="00F62826" w:rsidDel="00311DB8">
          <w:rPr>
            <w:rFonts w:ascii="Times New Roman" w:hAnsi="Times New Roman" w:cs="Times New Roman"/>
            <w:sz w:val="24"/>
            <w:szCs w:val="24"/>
            <w:lang w:val="en-GB"/>
          </w:rPr>
          <w:delText>ay ANOVA</w:delText>
        </w:r>
        <w:r w:rsidRPr="00F62826" w:rsidDel="00311DB8">
          <w:rPr>
            <w:rFonts w:ascii="Times New Roman" w:hAnsi="Times New Roman" w:cs="Times New Roman"/>
            <w:sz w:val="24"/>
            <w:szCs w:val="24"/>
            <w:lang w:val="en-GB"/>
          </w:rPr>
          <w:delText xml:space="preserve">, as in the original study of Piwek et al. (2013). </w:delText>
        </w:r>
      </w:del>
    </w:p>
    <w:p w14:paraId="64A0F61A" w14:textId="180DD6B5" w:rsidR="005E678B" w:rsidRPr="00F62826" w:rsidRDefault="005E678B" w:rsidP="00FB49EF">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Transformations:</w:t>
      </w:r>
    </w:p>
    <w:p w14:paraId="65F2A0E3" w14:textId="03B408A8" w:rsidR="008A6DD2" w:rsidRPr="00F62826" w:rsidRDefault="008A6DD2" w:rsidP="00F62826">
      <w:pPr>
        <w:ind w:firstLine="708"/>
        <w:jc w:val="both"/>
        <w:rPr>
          <w:rFonts w:ascii="Times New Roman" w:hAnsi="Times New Roman" w:cs="Times New Roman"/>
          <w:sz w:val="24"/>
          <w:szCs w:val="24"/>
          <w:lang w:val="en-GB"/>
        </w:rPr>
      </w:pPr>
      <w:del w:id="582" w:author="sean hughes" w:date="2020-10-22T18:57:00Z">
        <w:r w:rsidRPr="00F62826" w:rsidDel="008405B4">
          <w:rPr>
            <w:rFonts w:ascii="Times New Roman" w:hAnsi="Times New Roman" w:cs="Times New Roman"/>
            <w:sz w:val="24"/>
            <w:szCs w:val="24"/>
            <w:lang w:val="en-GB"/>
          </w:rPr>
          <w:delText>There is n</w:delText>
        </w:r>
      </w:del>
      <w:ins w:id="583" w:author="sean hughes" w:date="2020-10-22T18:57:00Z">
        <w:r w:rsidR="008405B4">
          <w:rPr>
            <w:rFonts w:ascii="Times New Roman" w:hAnsi="Times New Roman" w:cs="Times New Roman"/>
            <w:sz w:val="24"/>
            <w:szCs w:val="24"/>
            <w:lang w:val="en-GB"/>
          </w:rPr>
          <w:t>N</w:t>
        </w:r>
      </w:ins>
      <w:r w:rsidRPr="00F62826">
        <w:rPr>
          <w:rFonts w:ascii="Times New Roman" w:hAnsi="Times New Roman" w:cs="Times New Roman"/>
          <w:sz w:val="24"/>
          <w:szCs w:val="24"/>
          <w:lang w:val="en-GB"/>
        </w:rPr>
        <w:t xml:space="preserve">o transformations </w:t>
      </w:r>
      <w:ins w:id="584" w:author="sean hughes" w:date="2020-10-22T18:57:00Z">
        <w:r w:rsidR="008405B4">
          <w:rPr>
            <w:rFonts w:ascii="Times New Roman" w:hAnsi="Times New Roman" w:cs="Times New Roman"/>
            <w:sz w:val="24"/>
            <w:szCs w:val="24"/>
            <w:lang w:val="en-GB"/>
          </w:rPr>
          <w:t xml:space="preserve">will be </w:t>
        </w:r>
      </w:ins>
      <w:r w:rsidRPr="00F62826">
        <w:rPr>
          <w:rFonts w:ascii="Times New Roman" w:hAnsi="Times New Roman" w:cs="Times New Roman"/>
          <w:sz w:val="24"/>
          <w:szCs w:val="24"/>
          <w:lang w:val="en-GB"/>
        </w:rPr>
        <w:t>required.</w:t>
      </w:r>
    </w:p>
    <w:p w14:paraId="5AD82F7F" w14:textId="0FD42504" w:rsidR="005E678B" w:rsidRPr="00F62826" w:rsidRDefault="005E678B" w:rsidP="00FB49EF">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Inference criteria:</w:t>
      </w:r>
    </w:p>
    <w:p w14:paraId="638E6330" w14:textId="2D076EFB" w:rsidR="008405B4" w:rsidRDefault="008A6DD2" w:rsidP="008405B4">
      <w:pPr>
        <w:shd w:val="clear" w:color="auto" w:fill="FFFFFF"/>
        <w:spacing w:after="0" w:line="276" w:lineRule="auto"/>
        <w:ind w:firstLine="708"/>
        <w:rPr>
          <w:ins w:id="585" w:author="sean hughes" w:date="2020-10-22T18:59:00Z"/>
          <w:rFonts w:ascii="Times New Roman" w:eastAsia="Times New Roman" w:hAnsi="Times New Roman" w:cs="Times New Roman"/>
          <w:color w:val="000000" w:themeColor="text1"/>
          <w:sz w:val="24"/>
          <w:szCs w:val="24"/>
          <w:lang w:val="en-US" w:eastAsia="it-IT"/>
        </w:rPr>
        <w:pPrChange w:id="586" w:author="sean hughes" w:date="2020-10-22T19:00:00Z">
          <w:pPr>
            <w:shd w:val="clear" w:color="auto" w:fill="FFFFFF"/>
            <w:spacing w:after="0" w:line="480" w:lineRule="auto"/>
            <w:ind w:firstLine="708"/>
          </w:pPr>
        </w:pPrChange>
      </w:pPr>
      <w:bookmarkStart w:id="587" w:name="_GoBack"/>
      <w:r w:rsidRPr="00F62826">
        <w:rPr>
          <w:rFonts w:ascii="Times New Roman" w:hAnsi="Times New Roman" w:cs="Times New Roman"/>
          <w:sz w:val="24"/>
          <w:szCs w:val="24"/>
          <w:lang w:val="en-GB"/>
        </w:rPr>
        <w:t xml:space="preserve">For this replication we will use the </w:t>
      </w:r>
      <w:ins w:id="588" w:author="sean hughes" w:date="2020-10-22T18:57:00Z">
        <w:r w:rsidR="008405B4">
          <w:rPr>
            <w:rFonts w:ascii="Times New Roman" w:hAnsi="Times New Roman" w:cs="Times New Roman"/>
            <w:sz w:val="24"/>
            <w:szCs w:val="24"/>
            <w:lang w:val="en-GB"/>
          </w:rPr>
          <w:t>original authors criteria (</w:t>
        </w:r>
      </w:ins>
      <w:del w:id="589" w:author="sean hughes" w:date="2020-10-22T18:58:00Z">
        <w:r w:rsidRPr="00F62826" w:rsidDel="008405B4">
          <w:rPr>
            <w:rFonts w:ascii="Times New Roman" w:hAnsi="Times New Roman" w:cs="Times New Roman"/>
            <w:sz w:val="24"/>
            <w:szCs w:val="24"/>
            <w:lang w:val="en-GB"/>
          </w:rPr>
          <w:delText xml:space="preserve">standard </w:delText>
        </w:r>
      </w:del>
      <w:r w:rsidRPr="008405B4">
        <w:rPr>
          <w:rFonts w:ascii="Times New Roman" w:hAnsi="Times New Roman" w:cs="Times New Roman"/>
          <w:i/>
          <w:sz w:val="24"/>
          <w:szCs w:val="24"/>
          <w:lang w:val="en-GB"/>
          <w:rPrChange w:id="590" w:author="sean hughes" w:date="2020-10-22T18:57:00Z">
            <w:rPr>
              <w:rFonts w:ascii="Times New Roman" w:hAnsi="Times New Roman" w:cs="Times New Roman"/>
              <w:sz w:val="24"/>
              <w:szCs w:val="24"/>
              <w:lang w:val="en-GB"/>
            </w:rPr>
          </w:rPrChange>
        </w:rPr>
        <w:t>p</w:t>
      </w:r>
      <w:r w:rsidRPr="00F62826">
        <w:rPr>
          <w:rFonts w:ascii="Times New Roman" w:hAnsi="Times New Roman" w:cs="Times New Roman"/>
          <w:sz w:val="24"/>
          <w:szCs w:val="24"/>
          <w:lang w:val="en-GB"/>
        </w:rPr>
        <w:t>-value &lt; 0.05</w:t>
      </w:r>
      <w:ins w:id="591" w:author="sean hughes" w:date="2020-10-22T18:58:00Z">
        <w:r w:rsidR="008405B4">
          <w:rPr>
            <w:rFonts w:ascii="Times New Roman" w:hAnsi="Times New Roman" w:cs="Times New Roman"/>
            <w:sz w:val="24"/>
            <w:szCs w:val="24"/>
            <w:lang w:val="en-GB"/>
          </w:rPr>
          <w:t>) for the confirmatory analyses</w:t>
        </w:r>
      </w:ins>
      <w:r w:rsidRPr="00F62826">
        <w:rPr>
          <w:rFonts w:ascii="Times New Roman" w:hAnsi="Times New Roman" w:cs="Times New Roman"/>
          <w:sz w:val="24"/>
          <w:szCs w:val="24"/>
          <w:lang w:val="en-GB"/>
        </w:rPr>
        <w:t>.</w:t>
      </w:r>
      <w:ins w:id="592" w:author="sean hughes" w:date="2020-10-22T18:59:00Z">
        <w:r w:rsidR="008405B4">
          <w:rPr>
            <w:rFonts w:ascii="Times New Roman" w:hAnsi="Times New Roman" w:cs="Times New Roman"/>
            <w:sz w:val="24"/>
            <w:szCs w:val="24"/>
            <w:lang w:val="en-GB"/>
          </w:rPr>
          <w:t xml:space="preserve"> </w:t>
        </w:r>
        <w:r w:rsidR="008405B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8405B4" w:rsidRPr="003C09F7">
          <w:rPr>
            <w:rFonts w:ascii="Times New Roman" w:eastAsia="Times New Roman" w:hAnsi="Times New Roman" w:cs="Times New Roman"/>
            <w:color w:val="000000" w:themeColor="text1"/>
            <w:sz w:val="24"/>
            <w:szCs w:val="24"/>
            <w:lang w:val="en-US" w:eastAsia="it-IT"/>
          </w:rPr>
          <w:t>Rouder</w:t>
        </w:r>
        <w:proofErr w:type="spellEnd"/>
        <w:r w:rsidR="008405B4" w:rsidRPr="003C09F7">
          <w:rPr>
            <w:rFonts w:ascii="Times New Roman" w:eastAsia="Times New Roman" w:hAnsi="Times New Roman" w:cs="Times New Roman"/>
            <w:color w:val="000000" w:themeColor="text1"/>
            <w:sz w:val="24"/>
            <w:szCs w:val="24"/>
            <w:lang w:val="en-US" w:eastAsia="it-IT"/>
          </w:rPr>
          <w:t xml:space="preserve">, </w:t>
        </w:r>
        <w:proofErr w:type="spellStart"/>
        <w:r w:rsidR="008405B4" w:rsidRPr="003C09F7">
          <w:rPr>
            <w:rFonts w:ascii="Times New Roman" w:eastAsia="Times New Roman" w:hAnsi="Times New Roman" w:cs="Times New Roman"/>
            <w:color w:val="000000" w:themeColor="text1"/>
            <w:sz w:val="24"/>
            <w:szCs w:val="24"/>
            <w:lang w:val="en-US" w:eastAsia="it-IT"/>
          </w:rPr>
          <w:t>Speckman</w:t>
        </w:r>
        <w:proofErr w:type="spellEnd"/>
        <w:r w:rsidR="008405B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8405B4">
          <w:rPr>
            <w:rFonts w:ascii="Times New Roman" w:eastAsia="Times New Roman" w:hAnsi="Times New Roman" w:cs="Times New Roman"/>
            <w:color w:val="000000" w:themeColor="text1"/>
            <w:sz w:val="24"/>
            <w:szCs w:val="24"/>
            <w:lang w:val="en-US" w:eastAsia="it-IT"/>
          </w:rPr>
          <w:t xml:space="preserve">likeness and acceptability ratings </w:t>
        </w:r>
        <w:r w:rsidR="008405B4">
          <w:rPr>
            <w:rFonts w:ascii="Times New Roman" w:eastAsia="Times New Roman" w:hAnsi="Times New Roman" w:cs="Times New Roman"/>
            <w:color w:val="000000" w:themeColor="text1"/>
            <w:sz w:val="24"/>
            <w:szCs w:val="24"/>
            <w:lang w:val="en-US" w:eastAsia="it-IT"/>
          </w:rPr>
          <w:t xml:space="preserve">differ as a function of </w:t>
        </w:r>
        <w:r w:rsidR="008405B4">
          <w:rPr>
            <w:rFonts w:ascii="Times New Roman" w:eastAsia="Times New Roman" w:hAnsi="Times New Roman" w:cs="Times New Roman"/>
            <w:color w:val="000000" w:themeColor="text1"/>
            <w:sz w:val="24"/>
            <w:szCs w:val="24"/>
            <w:lang w:val="en-US" w:eastAsia="it-IT"/>
          </w:rPr>
          <w:t xml:space="preserve">Character Type or Motion Type </w:t>
        </w:r>
        <w:r w:rsidR="008405B4" w:rsidRPr="003C09F7">
          <w:rPr>
            <w:rFonts w:ascii="Times New Roman" w:eastAsia="Times New Roman" w:hAnsi="Times New Roman" w:cs="Times New Roman"/>
            <w:color w:val="000000" w:themeColor="text1"/>
            <w:sz w:val="24"/>
            <w:szCs w:val="24"/>
            <w:lang w:val="en-US" w:eastAsia="it-IT"/>
          </w:rPr>
          <w:t xml:space="preserve">(alternative hypothesis) or that there is no </w:t>
        </w:r>
        <w:r w:rsidR="008405B4">
          <w:rPr>
            <w:rFonts w:ascii="Times New Roman" w:eastAsia="Times New Roman" w:hAnsi="Times New Roman" w:cs="Times New Roman"/>
            <w:color w:val="000000" w:themeColor="text1"/>
            <w:sz w:val="24"/>
            <w:szCs w:val="24"/>
            <w:lang w:val="en-US" w:eastAsia="it-IT"/>
          </w:rPr>
          <w:t xml:space="preserve">such </w:t>
        </w:r>
        <w:r w:rsidR="008405B4" w:rsidRPr="003C09F7">
          <w:rPr>
            <w:rFonts w:ascii="Times New Roman" w:eastAsia="Times New Roman" w:hAnsi="Times New Roman" w:cs="Times New Roman"/>
            <w:color w:val="000000" w:themeColor="text1"/>
            <w:sz w:val="24"/>
            <w:szCs w:val="24"/>
            <w:lang w:val="en-US" w:eastAsia="it-IT"/>
          </w:rPr>
          <w:t>difference (null hypothesis).</w:t>
        </w:r>
      </w:ins>
    </w:p>
    <w:bookmarkEnd w:id="587"/>
    <w:p w14:paraId="0AE117F4" w14:textId="113962D6" w:rsidR="008A6DD2" w:rsidRPr="00F62826" w:rsidDel="008405B4" w:rsidRDefault="008A6DD2" w:rsidP="00F62826">
      <w:pPr>
        <w:ind w:left="708"/>
        <w:jc w:val="both"/>
        <w:rPr>
          <w:del w:id="593" w:author="sean hughes" w:date="2020-10-22T18:59:00Z"/>
          <w:rFonts w:ascii="Times New Roman" w:hAnsi="Times New Roman" w:cs="Times New Roman"/>
          <w:sz w:val="24"/>
          <w:szCs w:val="24"/>
          <w:lang w:val="en-GB"/>
        </w:rPr>
      </w:pPr>
      <w:r w:rsidRPr="00F62826">
        <w:rPr>
          <w:rFonts w:ascii="Times New Roman" w:hAnsi="Times New Roman" w:cs="Times New Roman"/>
          <w:sz w:val="24"/>
          <w:szCs w:val="24"/>
          <w:lang w:val="en-GB"/>
        </w:rPr>
        <w:t xml:space="preserve"> </w:t>
      </w:r>
      <w:del w:id="594" w:author="sean hughes" w:date="2020-10-22T18:58:00Z">
        <w:r w:rsidRPr="00F62826" w:rsidDel="008405B4">
          <w:rPr>
            <w:rFonts w:ascii="Times New Roman" w:hAnsi="Times New Roman" w:cs="Times New Roman"/>
            <w:sz w:val="24"/>
            <w:szCs w:val="24"/>
            <w:lang w:val="en-GB"/>
          </w:rPr>
          <w:delText xml:space="preserve">The replication study predicts an uncanny valley phenomenon for the condition of human likeness ratings, but no uncanny valley phenomenon for the condition of acceptability ratings. </w:delText>
        </w:r>
      </w:del>
    </w:p>
    <w:p w14:paraId="50C606DC" w14:textId="77777777" w:rsidR="008A6DD2" w:rsidRPr="005E678B" w:rsidRDefault="008A6DD2" w:rsidP="008405B4">
      <w:pPr>
        <w:ind w:left="708"/>
        <w:jc w:val="both"/>
        <w:rPr>
          <w:lang w:val="en-GB"/>
        </w:rPr>
        <w:pPrChange w:id="595" w:author="sean hughes" w:date="2020-10-22T18:59:00Z">
          <w:pPr>
            <w:jc w:val="both"/>
          </w:pPr>
        </w:pPrChange>
      </w:pPr>
    </w:p>
    <w:p w14:paraId="6A2BD89B" w14:textId="77777777" w:rsidR="008339FF" w:rsidRPr="00F62826" w:rsidRDefault="005E678B" w:rsidP="008339FF">
      <w:pPr>
        <w:jc w:val="both"/>
        <w:rPr>
          <w:rFonts w:ascii="Times New Roman" w:hAnsi="Times New Roman" w:cs="Times New Roman"/>
          <w:sz w:val="24"/>
          <w:szCs w:val="24"/>
          <w:lang w:val="en-GB"/>
        </w:rPr>
      </w:pPr>
      <w:r w:rsidRPr="00F62826">
        <w:rPr>
          <w:rFonts w:ascii="Times New Roman" w:hAnsi="Times New Roman" w:cs="Times New Roman"/>
          <w:b/>
          <w:bCs/>
          <w:sz w:val="24"/>
          <w:szCs w:val="24"/>
          <w:lang w:val="en-GB"/>
        </w:rPr>
        <w:t>Data exclusions:</w:t>
      </w:r>
      <w:r w:rsidR="008339FF" w:rsidRPr="00F62826">
        <w:rPr>
          <w:rFonts w:ascii="Times New Roman" w:hAnsi="Times New Roman" w:cs="Times New Roman"/>
          <w:sz w:val="24"/>
          <w:szCs w:val="24"/>
          <w:lang w:val="en-GB"/>
        </w:rPr>
        <w:t xml:space="preserve"> </w:t>
      </w:r>
    </w:p>
    <w:p w14:paraId="124B5A36" w14:textId="67BA5B3A" w:rsidR="008339FF" w:rsidRPr="00F62826" w:rsidRDefault="008339FF" w:rsidP="00F62826">
      <w:pPr>
        <w:ind w:left="708"/>
        <w:jc w:val="both"/>
        <w:rPr>
          <w:rFonts w:ascii="Times New Roman" w:hAnsi="Times New Roman" w:cs="Times New Roman"/>
          <w:sz w:val="24"/>
          <w:szCs w:val="24"/>
          <w:lang w:val="en-GB"/>
        </w:rPr>
      </w:pPr>
      <w:r w:rsidRPr="00F62826">
        <w:rPr>
          <w:rFonts w:ascii="Times New Roman" w:hAnsi="Times New Roman" w:cs="Times New Roman"/>
          <w:sz w:val="24"/>
          <w:szCs w:val="24"/>
          <w:lang w:val="en-GB"/>
        </w:rPr>
        <w:t>As the static images shown before the dynamic characters could influence participants ratings, we will conduct an control experiment, as suggested and executed in original study. If the results show an interference for certain participants, the data cannot be used  to make assumptions regarding the hypothesis.</w:t>
      </w:r>
    </w:p>
    <w:p w14:paraId="6780345E" w14:textId="77777777" w:rsidR="008339FF" w:rsidRPr="00F62826" w:rsidRDefault="008339FF" w:rsidP="00F62826">
      <w:pPr>
        <w:ind w:left="708"/>
        <w:jc w:val="both"/>
        <w:rPr>
          <w:rFonts w:ascii="Times New Roman" w:hAnsi="Times New Roman" w:cs="Times New Roman"/>
          <w:sz w:val="24"/>
          <w:szCs w:val="24"/>
          <w:lang w:val="en-GB"/>
        </w:rPr>
      </w:pPr>
      <w:r w:rsidRPr="00F62826">
        <w:rPr>
          <w:rFonts w:ascii="Times New Roman" w:hAnsi="Times New Roman" w:cs="Times New Roman"/>
          <w:sz w:val="24"/>
          <w:szCs w:val="24"/>
          <w:lang w:val="en-GB"/>
        </w:rPr>
        <w:t>Participants will be excluded from analyses if they fail to provide complete data for all measures, or if they fail the attention or suspicion checks.</w:t>
      </w:r>
    </w:p>
    <w:p w14:paraId="6EDBCEA3" w14:textId="6FD08D46" w:rsidR="005E678B" w:rsidRPr="00F62826" w:rsidRDefault="005E678B" w:rsidP="00FB49EF">
      <w:pPr>
        <w:jc w:val="both"/>
        <w:rPr>
          <w:rFonts w:ascii="Times New Roman" w:hAnsi="Times New Roman" w:cs="Times New Roman"/>
          <w:b/>
          <w:bCs/>
          <w:sz w:val="24"/>
          <w:szCs w:val="24"/>
          <w:lang w:val="en-GB"/>
        </w:rPr>
      </w:pPr>
    </w:p>
    <w:p w14:paraId="24482938" w14:textId="3BA6CC45" w:rsidR="005E678B" w:rsidRPr="00F62826" w:rsidRDefault="005E678B" w:rsidP="00FB49EF">
      <w:pPr>
        <w:jc w:val="both"/>
        <w:rPr>
          <w:rFonts w:ascii="Times New Roman" w:hAnsi="Times New Roman" w:cs="Times New Roman"/>
          <w:b/>
          <w:bCs/>
          <w:sz w:val="24"/>
          <w:szCs w:val="24"/>
          <w:lang w:val="en-GB"/>
        </w:rPr>
      </w:pPr>
      <w:r w:rsidRPr="00F62826">
        <w:rPr>
          <w:rFonts w:ascii="Times New Roman" w:hAnsi="Times New Roman" w:cs="Times New Roman"/>
          <w:b/>
          <w:bCs/>
          <w:sz w:val="24"/>
          <w:szCs w:val="24"/>
          <w:lang w:val="en-GB"/>
        </w:rPr>
        <w:t>Missing data:</w:t>
      </w:r>
    </w:p>
    <w:p w14:paraId="20FE4CC9" w14:textId="2F350FAE" w:rsidR="008339FF" w:rsidRDefault="002C0452" w:rsidP="00F62826">
      <w:pPr>
        <w:ind w:left="708"/>
        <w:jc w:val="both"/>
        <w:rPr>
          <w:rFonts w:ascii="Times New Roman" w:hAnsi="Times New Roman" w:cs="Times New Roman"/>
          <w:sz w:val="24"/>
          <w:szCs w:val="24"/>
          <w:lang w:val="en-GB"/>
        </w:rPr>
      </w:pPr>
      <w:r w:rsidRPr="00F62826">
        <w:rPr>
          <w:rFonts w:ascii="Times New Roman" w:hAnsi="Times New Roman" w:cs="Times New Roman"/>
          <w:sz w:val="24"/>
          <w:szCs w:val="24"/>
          <w:lang w:val="en-GB"/>
        </w:rPr>
        <w:t xml:space="preserve">Participants will be excluded from analyses </w:t>
      </w:r>
      <w:del w:id="596" w:author="sean hughes" w:date="2020-10-22T18:47:00Z">
        <w:r w:rsidRPr="00F62826" w:rsidDel="00AB1EE2">
          <w:rPr>
            <w:rFonts w:ascii="Times New Roman" w:hAnsi="Times New Roman" w:cs="Times New Roman"/>
            <w:sz w:val="24"/>
            <w:szCs w:val="24"/>
            <w:lang w:val="en-GB"/>
          </w:rPr>
          <w:delText xml:space="preserve">if </w:delText>
        </w:r>
      </w:del>
      <w:ins w:id="597" w:author="sean hughes" w:date="2020-10-22T18:47:00Z">
        <w:r w:rsidR="00AB1EE2">
          <w:rPr>
            <w:rFonts w:ascii="Times New Roman" w:hAnsi="Times New Roman" w:cs="Times New Roman"/>
            <w:sz w:val="24"/>
            <w:szCs w:val="24"/>
            <w:lang w:val="en-GB"/>
          </w:rPr>
          <w:t xml:space="preserve">in any case where they </w:t>
        </w:r>
      </w:ins>
      <w:del w:id="598" w:author="sean hughes" w:date="2020-10-22T18:47:00Z">
        <w:r w:rsidRPr="00F62826" w:rsidDel="00AB1EE2">
          <w:rPr>
            <w:rFonts w:ascii="Times New Roman" w:hAnsi="Times New Roman" w:cs="Times New Roman"/>
            <w:sz w:val="24"/>
            <w:szCs w:val="24"/>
            <w:lang w:val="en-GB"/>
          </w:rPr>
          <w:delText xml:space="preserve">they </w:delText>
        </w:r>
      </w:del>
      <w:r w:rsidRPr="00F62826">
        <w:rPr>
          <w:rFonts w:ascii="Times New Roman" w:hAnsi="Times New Roman" w:cs="Times New Roman"/>
          <w:sz w:val="24"/>
          <w:szCs w:val="24"/>
          <w:lang w:val="en-GB"/>
        </w:rPr>
        <w:t>fail to provide complete data for all measures</w:t>
      </w:r>
      <w:r w:rsidR="008339FF" w:rsidRPr="00F62826">
        <w:rPr>
          <w:rFonts w:ascii="Times New Roman" w:hAnsi="Times New Roman" w:cs="Times New Roman"/>
          <w:sz w:val="24"/>
          <w:szCs w:val="24"/>
          <w:lang w:val="en-GB"/>
        </w:rPr>
        <w:t>.</w:t>
      </w:r>
      <w:ins w:id="599" w:author="sean hughes" w:date="2020-10-22T18:48:00Z">
        <w:r w:rsidR="00AB1EE2">
          <w:rPr>
            <w:rFonts w:ascii="Times New Roman" w:hAnsi="Times New Roman" w:cs="Times New Roman"/>
            <w:sz w:val="24"/>
            <w:szCs w:val="24"/>
            <w:lang w:val="en-GB"/>
          </w:rPr>
          <w:t xml:space="preserve"> Therefore missing data treatment will not be necessary.</w:t>
        </w:r>
      </w:ins>
    </w:p>
    <w:p w14:paraId="59C996DD" w14:textId="378648B2" w:rsidR="00D131F0" w:rsidRPr="00F62826" w:rsidDel="00AB1EE2" w:rsidRDefault="00D131F0" w:rsidP="00F62826">
      <w:pPr>
        <w:ind w:left="708"/>
        <w:jc w:val="both"/>
        <w:rPr>
          <w:del w:id="600" w:author="sean hughes" w:date="2020-10-22T18:48:00Z"/>
          <w:rFonts w:ascii="Times New Roman" w:hAnsi="Times New Roman" w:cs="Times New Roman"/>
          <w:sz w:val="24"/>
          <w:szCs w:val="24"/>
          <w:lang w:val="en-GB"/>
        </w:rPr>
      </w:pPr>
    </w:p>
    <w:p w14:paraId="5DFAC693" w14:textId="359F9ED8" w:rsidR="008339FF" w:rsidRPr="00F62826" w:rsidRDefault="002C0452" w:rsidP="008339FF">
      <w:pPr>
        <w:jc w:val="both"/>
        <w:rPr>
          <w:rFonts w:ascii="Times New Roman" w:hAnsi="Times New Roman" w:cs="Times New Roman"/>
          <w:b/>
          <w:bCs/>
          <w:sz w:val="24"/>
          <w:szCs w:val="24"/>
          <w:lang w:val="en-GB"/>
        </w:rPr>
      </w:pPr>
      <w:commentRangeStart w:id="601"/>
      <w:r w:rsidRPr="00F62826">
        <w:rPr>
          <w:rFonts w:ascii="Times New Roman" w:hAnsi="Times New Roman" w:cs="Times New Roman"/>
          <w:b/>
          <w:bCs/>
          <w:sz w:val="24"/>
          <w:szCs w:val="24"/>
          <w:lang w:val="en-GB"/>
        </w:rPr>
        <w:t>Exploratory analys</w:t>
      </w:r>
      <w:ins w:id="602" w:author="sean hughes" w:date="2020-10-22T18:47:00Z">
        <w:r w:rsidR="00CD5A1F">
          <w:rPr>
            <w:rFonts w:ascii="Times New Roman" w:hAnsi="Times New Roman" w:cs="Times New Roman"/>
            <w:b/>
            <w:bCs/>
            <w:sz w:val="24"/>
            <w:szCs w:val="24"/>
            <w:lang w:val="en-GB"/>
          </w:rPr>
          <w:t>es</w:t>
        </w:r>
      </w:ins>
      <w:ins w:id="603" w:author="sean hughes" w:date="2020-10-22T18:48:00Z">
        <w:r w:rsidR="00AB1EE2">
          <w:rPr>
            <w:rFonts w:ascii="Times New Roman" w:hAnsi="Times New Roman" w:cs="Times New Roman"/>
            <w:b/>
            <w:bCs/>
            <w:sz w:val="24"/>
            <w:szCs w:val="24"/>
            <w:lang w:val="en-GB"/>
          </w:rPr>
          <w:t>:</w:t>
        </w:r>
      </w:ins>
      <w:del w:id="604" w:author="sean hughes" w:date="2020-10-22T18:47:00Z">
        <w:r w:rsidRPr="00F62826" w:rsidDel="00CD5A1F">
          <w:rPr>
            <w:rFonts w:ascii="Times New Roman" w:hAnsi="Times New Roman" w:cs="Times New Roman"/>
            <w:b/>
            <w:bCs/>
            <w:sz w:val="24"/>
            <w:szCs w:val="24"/>
            <w:lang w:val="en-GB"/>
          </w:rPr>
          <w:delText>is</w:delText>
        </w:r>
        <w:r w:rsidR="008339FF" w:rsidRPr="00F62826" w:rsidDel="00CD5A1F">
          <w:rPr>
            <w:rFonts w:ascii="Times New Roman" w:hAnsi="Times New Roman" w:cs="Times New Roman"/>
            <w:b/>
            <w:bCs/>
            <w:sz w:val="24"/>
            <w:szCs w:val="24"/>
            <w:lang w:val="en-GB"/>
          </w:rPr>
          <w:delText>:</w:delText>
        </w:r>
      </w:del>
      <w:commentRangeEnd w:id="601"/>
      <w:r w:rsidR="00CD5A1F">
        <w:rPr>
          <w:rStyle w:val="CommentReference"/>
        </w:rPr>
        <w:commentReference w:id="601"/>
      </w:r>
    </w:p>
    <w:p w14:paraId="3C8B4FD2" w14:textId="2DF69F7B" w:rsidR="00241CCB" w:rsidRPr="008339FF" w:rsidRDefault="00241CCB" w:rsidP="008339FF">
      <w:pPr>
        <w:jc w:val="both"/>
        <w:rPr>
          <w:lang w:val="en-GB"/>
        </w:rPr>
      </w:pPr>
    </w:p>
    <w:p w14:paraId="3532C5F1" w14:textId="77777777" w:rsidR="00232346" w:rsidRPr="00E77BDD" w:rsidRDefault="00232346" w:rsidP="00387050">
      <w:pPr>
        <w:pStyle w:val="ListParagraph"/>
        <w:jc w:val="both"/>
        <w:rPr>
          <w:rFonts w:ascii="Times New Roman" w:hAnsi="Times New Roman" w:cs="Times New Roman"/>
          <w:sz w:val="24"/>
          <w:szCs w:val="24"/>
          <w:lang w:val="en-GB"/>
        </w:rPr>
      </w:pPr>
      <w:commentRangeStart w:id="605"/>
      <w:r w:rsidRPr="00E77BDD">
        <w:rPr>
          <w:rFonts w:ascii="Times New Roman" w:hAnsi="Times New Roman" w:cs="Times New Roman"/>
          <w:sz w:val="24"/>
          <w:szCs w:val="24"/>
          <w:lang w:val="en-GB"/>
        </w:rPr>
        <w:t>In both conditions, the human likeness rating as well as the acceptability rating condition, participants will be asked to answer questions regarding eeriness on a 5- point Likert scale:</w:t>
      </w:r>
    </w:p>
    <w:p w14:paraId="046B3360" w14:textId="77777777" w:rsidR="00232346" w:rsidRPr="00E77BDD" w:rsidRDefault="00232346" w:rsidP="00232346">
      <w:pPr>
        <w:pStyle w:val="ListParagraph"/>
        <w:numPr>
          <w:ilvl w:val="0"/>
          <w:numId w:val="5"/>
        </w:numPr>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t xml:space="preserve">Not at all </w:t>
      </w:r>
      <w:proofErr w:type="spellStart"/>
      <w:r w:rsidRPr="00E77BDD">
        <w:rPr>
          <w:rFonts w:ascii="Times New Roman" w:hAnsi="Times New Roman" w:cs="Times New Roman"/>
          <w:sz w:val="24"/>
          <w:szCs w:val="24"/>
          <w:lang w:val="en-GB"/>
        </w:rPr>
        <w:t>eery</w:t>
      </w:r>
      <w:proofErr w:type="spellEnd"/>
      <w:r w:rsidRPr="00E77BDD">
        <w:rPr>
          <w:rFonts w:ascii="Times New Roman" w:hAnsi="Times New Roman" w:cs="Times New Roman"/>
          <w:sz w:val="24"/>
          <w:szCs w:val="24"/>
          <w:lang w:val="en-GB"/>
        </w:rPr>
        <w:t xml:space="preserve"> </w:t>
      </w:r>
    </w:p>
    <w:p w14:paraId="3162C2B9" w14:textId="2C6F6694" w:rsidR="002C0452" w:rsidRPr="00E77BDD" w:rsidRDefault="00232346" w:rsidP="00232346">
      <w:pPr>
        <w:pStyle w:val="ListParagraph"/>
        <w:numPr>
          <w:ilvl w:val="0"/>
          <w:numId w:val="5"/>
        </w:numPr>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t>A</w:t>
      </w:r>
      <w:r w:rsidR="00F62826" w:rsidRPr="00E77BDD">
        <w:rPr>
          <w:rFonts w:ascii="Times New Roman" w:hAnsi="Times New Roman" w:cs="Times New Roman"/>
          <w:sz w:val="24"/>
          <w:szCs w:val="24"/>
          <w:lang w:val="en-GB"/>
        </w:rPr>
        <w:t xml:space="preserve"> </w:t>
      </w:r>
      <w:r w:rsidR="00B24DD0" w:rsidRPr="00E77BDD">
        <w:rPr>
          <w:rFonts w:ascii="Times New Roman" w:hAnsi="Times New Roman" w:cs="Times New Roman"/>
          <w:sz w:val="24"/>
          <w:szCs w:val="24"/>
          <w:lang w:val="en-GB"/>
        </w:rPr>
        <w:t xml:space="preserve">little </w:t>
      </w:r>
      <w:proofErr w:type="spellStart"/>
      <w:r w:rsidR="00B24DD0" w:rsidRPr="00E77BDD">
        <w:rPr>
          <w:rFonts w:ascii="Times New Roman" w:hAnsi="Times New Roman" w:cs="Times New Roman"/>
          <w:sz w:val="24"/>
          <w:szCs w:val="24"/>
          <w:lang w:val="en-GB"/>
        </w:rPr>
        <w:t>eery</w:t>
      </w:r>
      <w:proofErr w:type="spellEnd"/>
    </w:p>
    <w:p w14:paraId="67964124" w14:textId="09021EF5" w:rsidR="00B24DD0" w:rsidRPr="00E77BDD" w:rsidRDefault="00B24DD0" w:rsidP="00232346">
      <w:pPr>
        <w:pStyle w:val="ListParagraph"/>
        <w:numPr>
          <w:ilvl w:val="0"/>
          <w:numId w:val="5"/>
        </w:numPr>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t xml:space="preserve">Moderate </w:t>
      </w:r>
      <w:proofErr w:type="spellStart"/>
      <w:r w:rsidRPr="00E77BDD">
        <w:rPr>
          <w:rFonts w:ascii="Times New Roman" w:hAnsi="Times New Roman" w:cs="Times New Roman"/>
          <w:sz w:val="24"/>
          <w:szCs w:val="24"/>
          <w:lang w:val="en-GB"/>
        </w:rPr>
        <w:t>eery</w:t>
      </w:r>
      <w:proofErr w:type="spellEnd"/>
    </w:p>
    <w:p w14:paraId="316A4431" w14:textId="35793687" w:rsidR="00B24DD0" w:rsidRPr="00E77BDD" w:rsidRDefault="00B24DD0" w:rsidP="00232346">
      <w:pPr>
        <w:pStyle w:val="ListParagraph"/>
        <w:numPr>
          <w:ilvl w:val="0"/>
          <w:numId w:val="5"/>
        </w:numPr>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t xml:space="preserve">Strongly </w:t>
      </w:r>
      <w:proofErr w:type="spellStart"/>
      <w:r w:rsidRPr="00E77BDD">
        <w:rPr>
          <w:rFonts w:ascii="Times New Roman" w:hAnsi="Times New Roman" w:cs="Times New Roman"/>
          <w:sz w:val="24"/>
          <w:szCs w:val="24"/>
          <w:lang w:val="en-GB"/>
        </w:rPr>
        <w:t>eery</w:t>
      </w:r>
      <w:proofErr w:type="spellEnd"/>
      <w:r w:rsidRPr="00E77BDD">
        <w:rPr>
          <w:rFonts w:ascii="Times New Roman" w:hAnsi="Times New Roman" w:cs="Times New Roman"/>
          <w:sz w:val="24"/>
          <w:szCs w:val="24"/>
          <w:lang w:val="en-GB"/>
        </w:rPr>
        <w:t xml:space="preserve"> </w:t>
      </w:r>
    </w:p>
    <w:p w14:paraId="762AAE56" w14:textId="196ACC54" w:rsidR="00B24DD0" w:rsidRPr="00E77BDD" w:rsidRDefault="00B24DD0" w:rsidP="00232346">
      <w:pPr>
        <w:pStyle w:val="ListParagraph"/>
        <w:numPr>
          <w:ilvl w:val="0"/>
          <w:numId w:val="5"/>
        </w:numPr>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t xml:space="preserve">Extremely </w:t>
      </w:r>
      <w:proofErr w:type="spellStart"/>
      <w:r w:rsidRPr="00E77BDD">
        <w:rPr>
          <w:rFonts w:ascii="Times New Roman" w:hAnsi="Times New Roman" w:cs="Times New Roman"/>
          <w:sz w:val="24"/>
          <w:szCs w:val="24"/>
          <w:lang w:val="en-GB"/>
        </w:rPr>
        <w:t>eery</w:t>
      </w:r>
      <w:proofErr w:type="spellEnd"/>
    </w:p>
    <w:p w14:paraId="312D74AE" w14:textId="01ED1DE7" w:rsidR="00E77BDD" w:rsidRPr="00E77BDD" w:rsidRDefault="00E77BDD" w:rsidP="00E77BDD">
      <w:pPr>
        <w:ind w:firstLine="708"/>
        <w:jc w:val="both"/>
        <w:rPr>
          <w:rFonts w:ascii="Times New Roman" w:hAnsi="Times New Roman" w:cs="Times New Roman"/>
          <w:sz w:val="24"/>
          <w:szCs w:val="24"/>
          <w:lang w:val="en-GB"/>
        </w:rPr>
      </w:pPr>
      <w:r w:rsidRPr="00E77BDD">
        <w:rPr>
          <w:rFonts w:ascii="Times New Roman" w:hAnsi="Times New Roman" w:cs="Times New Roman"/>
          <w:sz w:val="24"/>
          <w:szCs w:val="24"/>
          <w:lang w:val="en-GB"/>
        </w:rPr>
        <w:lastRenderedPageBreak/>
        <w:t>The level of significance will be standard (p&lt;</w:t>
      </w:r>
      <w:r>
        <w:rPr>
          <w:rFonts w:ascii="Times New Roman" w:hAnsi="Times New Roman" w:cs="Times New Roman"/>
          <w:sz w:val="24"/>
          <w:szCs w:val="24"/>
          <w:lang w:val="en-GB"/>
        </w:rPr>
        <w:t>0.05</w:t>
      </w:r>
      <w:r w:rsidRPr="00E77BDD">
        <w:rPr>
          <w:rFonts w:ascii="Times New Roman" w:hAnsi="Times New Roman" w:cs="Times New Roman"/>
          <w:sz w:val="24"/>
          <w:szCs w:val="24"/>
          <w:lang w:val="en-GB"/>
        </w:rPr>
        <w:t xml:space="preserve">). </w:t>
      </w:r>
      <w:commentRangeEnd w:id="605"/>
      <w:r w:rsidR="00CD5A1F">
        <w:rPr>
          <w:rStyle w:val="CommentReference"/>
        </w:rPr>
        <w:commentReference w:id="605"/>
      </w:r>
    </w:p>
    <w:sectPr w:rsidR="00E77BDD" w:rsidRPr="00E77BD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4" w:author="sean hughes" w:date="2020-10-22T17:35:00Z" w:initials="sh">
    <w:p w14:paraId="146519FA" w14:textId="77777777" w:rsidR="00395ADF" w:rsidRDefault="00395ADF">
      <w:pPr>
        <w:pStyle w:val="CommentText"/>
        <w:rPr>
          <w:lang w:val="en-US"/>
        </w:rPr>
      </w:pPr>
      <w:r>
        <w:rPr>
          <w:rStyle w:val="CommentReference"/>
        </w:rPr>
        <w:annotationRef/>
      </w:r>
      <w:r w:rsidRPr="00395ADF">
        <w:rPr>
          <w:lang w:val="en-US"/>
        </w:rPr>
        <w:t>We can add in some exploratory analyses if we like here too.</w:t>
      </w:r>
      <w:r>
        <w:rPr>
          <w:lang w:val="en-US"/>
        </w:rPr>
        <w:t xml:space="preserve"> For instance, look at the characters that </w:t>
      </w:r>
      <w:proofErr w:type="spellStart"/>
      <w:r>
        <w:rPr>
          <w:lang w:val="en-US"/>
        </w:rPr>
        <w:t>Piwek</w:t>
      </w:r>
      <w:proofErr w:type="spellEnd"/>
      <w:r>
        <w:rPr>
          <w:lang w:val="en-US"/>
        </w:rPr>
        <w:t xml:space="preserve"> et al. used. Do the effects replicate if we swap the “uncanny valley” character (e.g., a zombie or skeleton) with something else (e.g., a human looking robot or something else that is almost human like)? </w:t>
      </w:r>
    </w:p>
    <w:p w14:paraId="3B0D07AC" w14:textId="77777777" w:rsidR="00395ADF" w:rsidRDefault="00395ADF">
      <w:pPr>
        <w:pStyle w:val="CommentText"/>
        <w:rPr>
          <w:lang w:val="en-US"/>
        </w:rPr>
      </w:pPr>
    </w:p>
    <w:p w14:paraId="2B126BF5" w14:textId="02822374" w:rsidR="00395ADF" w:rsidRDefault="00395ADF">
      <w:pPr>
        <w:pStyle w:val="CommentText"/>
        <w:rPr>
          <w:lang w:val="en-US"/>
        </w:rPr>
      </w:pPr>
      <w:r>
        <w:rPr>
          <w:lang w:val="en-US"/>
        </w:rPr>
        <w:t xml:space="preserve">This would be a nice way to replicate and extend their work. </w:t>
      </w:r>
    </w:p>
    <w:p w14:paraId="16E104B2" w14:textId="77777777" w:rsidR="00395ADF" w:rsidRDefault="00395ADF">
      <w:pPr>
        <w:pStyle w:val="CommentText"/>
        <w:rPr>
          <w:lang w:val="en-US"/>
        </w:rPr>
      </w:pPr>
    </w:p>
    <w:p w14:paraId="5E1F80CD" w14:textId="77777777" w:rsidR="00395ADF" w:rsidRDefault="00395ADF">
      <w:pPr>
        <w:pStyle w:val="CommentText"/>
        <w:rPr>
          <w:lang w:val="en-US"/>
        </w:rPr>
      </w:pPr>
      <w:r>
        <w:rPr>
          <w:lang w:val="en-US"/>
        </w:rPr>
        <w:t>Feel free to think of other possible ways we could improve on their prior work.</w:t>
      </w:r>
      <w:r w:rsidRPr="00395ADF">
        <w:rPr>
          <w:lang w:val="en-US"/>
        </w:rPr>
        <w:t xml:space="preserve"> </w:t>
      </w:r>
      <w:r w:rsidR="009F2984">
        <w:rPr>
          <w:lang w:val="en-US"/>
        </w:rPr>
        <w:t xml:space="preserve"> For instance, </w:t>
      </w:r>
      <w:proofErr w:type="spellStart"/>
      <w:r w:rsidR="009F2984">
        <w:rPr>
          <w:lang w:val="en-US"/>
        </w:rPr>
        <w:t>Piwek</w:t>
      </w:r>
      <w:proofErr w:type="spellEnd"/>
      <w:r w:rsidR="009F2984">
        <w:rPr>
          <w:lang w:val="en-US"/>
        </w:rPr>
        <w:t xml:space="preserve"> et al. only assessed static images of characters for the human likeness ratings. Do you think that moving characters would have produced similar likeness ratings?</w:t>
      </w:r>
    </w:p>
    <w:p w14:paraId="1B5B4726" w14:textId="77777777" w:rsidR="00503E87" w:rsidRDefault="00503E87">
      <w:pPr>
        <w:pStyle w:val="CommentText"/>
        <w:rPr>
          <w:lang w:val="en-US"/>
        </w:rPr>
      </w:pPr>
    </w:p>
    <w:p w14:paraId="4DAEDE50" w14:textId="075FDF03" w:rsidR="00503E87" w:rsidRPr="00395ADF" w:rsidRDefault="00503E87">
      <w:pPr>
        <w:pStyle w:val="CommentText"/>
        <w:rPr>
          <w:lang w:val="en-US"/>
        </w:rPr>
      </w:pPr>
      <w:r>
        <w:rPr>
          <w:lang w:val="en-US"/>
        </w:rPr>
        <w:t>What other limitations did this study have that we could improve upon?</w:t>
      </w:r>
    </w:p>
  </w:comment>
  <w:comment w:id="210" w:author="sean hughes" w:date="2020-10-22T18:18:00Z" w:initials="sh">
    <w:p w14:paraId="6C6AE54A" w14:textId="16FDA1A5" w:rsidR="0045275B" w:rsidRDefault="0045275B" w:rsidP="0045275B">
      <w:pPr>
        <w:pStyle w:val="ListParagraph"/>
        <w:jc w:val="both"/>
        <w:rPr>
          <w:rFonts w:ascii="Times New Roman" w:hAnsi="Times New Roman" w:cs="Times New Roman"/>
          <w:sz w:val="24"/>
          <w:szCs w:val="24"/>
          <w:lang w:val="en-GB"/>
        </w:rPr>
      </w:pPr>
      <w:r>
        <w:rPr>
          <w:rStyle w:val="CommentReference"/>
        </w:rPr>
        <w:annotationRef/>
      </w:r>
      <w:r>
        <w:rPr>
          <w:rFonts w:ascii="Times New Roman" w:hAnsi="Times New Roman" w:cs="Times New Roman"/>
          <w:sz w:val="24"/>
          <w:szCs w:val="24"/>
          <w:lang w:val="en-GB"/>
        </w:rPr>
        <w:t>Later on in this document you wrote:</w:t>
      </w:r>
    </w:p>
    <w:p w14:paraId="6C560471" w14:textId="77777777" w:rsidR="0045275B" w:rsidRDefault="0045275B" w:rsidP="0045275B">
      <w:pPr>
        <w:pStyle w:val="ListParagraph"/>
        <w:jc w:val="both"/>
        <w:rPr>
          <w:rFonts w:ascii="Times New Roman" w:hAnsi="Times New Roman" w:cs="Times New Roman"/>
          <w:sz w:val="24"/>
          <w:szCs w:val="24"/>
          <w:lang w:val="en-GB"/>
        </w:rPr>
      </w:pPr>
    </w:p>
    <w:p w14:paraId="1F7CB4F6" w14:textId="410F3B8A" w:rsidR="0045275B" w:rsidRPr="008339FF" w:rsidRDefault="0045275B" w:rsidP="0045275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8339FF">
        <w:rPr>
          <w:rFonts w:ascii="Times New Roman" w:hAnsi="Times New Roman" w:cs="Times New Roman"/>
          <w:sz w:val="24"/>
          <w:szCs w:val="24"/>
          <w:lang w:val="en-GB"/>
        </w:rPr>
        <w:t xml:space="preserve">The participants must not have any knowledge about the uncanny valley hypothesis since this can affect the results. </w:t>
      </w:r>
    </w:p>
    <w:p w14:paraId="283228C3" w14:textId="77777777" w:rsidR="0045275B" w:rsidRDefault="0045275B" w:rsidP="0045275B">
      <w:pPr>
        <w:pStyle w:val="ListParagraph"/>
        <w:jc w:val="both"/>
        <w:rPr>
          <w:rFonts w:ascii="Times New Roman" w:hAnsi="Times New Roman" w:cs="Times New Roman"/>
          <w:sz w:val="24"/>
          <w:szCs w:val="24"/>
          <w:lang w:val="en-GB"/>
        </w:rPr>
      </w:pPr>
      <w:r w:rsidRPr="008339FF">
        <w:rPr>
          <w:rFonts w:ascii="Times New Roman" w:hAnsi="Times New Roman" w:cs="Times New Roman"/>
          <w:sz w:val="24"/>
          <w:szCs w:val="24"/>
          <w:lang w:val="en-GB"/>
        </w:rPr>
        <w:t>Participants will be excluded if they fail to provide full data on any of the measure.</w:t>
      </w:r>
      <w:r>
        <w:rPr>
          <w:rFonts w:ascii="Times New Roman" w:hAnsi="Times New Roman" w:cs="Times New Roman"/>
          <w:sz w:val="24"/>
          <w:szCs w:val="24"/>
          <w:lang w:val="en-GB"/>
        </w:rPr>
        <w:t>”</w:t>
      </w:r>
    </w:p>
    <w:p w14:paraId="23A67DAF" w14:textId="77777777" w:rsidR="0045275B" w:rsidRDefault="0045275B" w:rsidP="0045275B">
      <w:pPr>
        <w:pStyle w:val="ListParagraph"/>
        <w:jc w:val="both"/>
        <w:rPr>
          <w:rFonts w:ascii="Times New Roman" w:hAnsi="Times New Roman" w:cs="Times New Roman"/>
          <w:sz w:val="24"/>
          <w:szCs w:val="24"/>
          <w:lang w:val="en-GB"/>
        </w:rPr>
      </w:pPr>
    </w:p>
    <w:p w14:paraId="630ED58B" w14:textId="12171C75" w:rsidR="0045275B" w:rsidRPr="0045275B" w:rsidRDefault="0045275B" w:rsidP="0045275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Can you check the paper again and see if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(a) only used participants who were naïve to the uncanny valley hypothesis and those who provided complete data? If they did then we should do the same. If not, then this is something else we can explore (i.e., do the original effects depend on awareness of naivety to the </w:t>
      </w:r>
      <w:proofErr w:type="spellStart"/>
      <w:r>
        <w:rPr>
          <w:rFonts w:ascii="Times New Roman" w:hAnsi="Times New Roman" w:cs="Times New Roman"/>
          <w:sz w:val="24"/>
          <w:szCs w:val="24"/>
          <w:lang w:val="en-GB"/>
        </w:rPr>
        <w:t>the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uncanney</w:t>
      </w:r>
      <w:proofErr w:type="spellEnd"/>
      <w:r>
        <w:rPr>
          <w:rFonts w:ascii="Times New Roman" w:hAnsi="Times New Roman" w:cs="Times New Roman"/>
          <w:sz w:val="24"/>
          <w:szCs w:val="24"/>
          <w:lang w:val="en-GB"/>
        </w:rPr>
        <w:t xml:space="preserve"> valley hypothesis).</w:t>
      </w:r>
      <w:r w:rsidRPr="008339FF">
        <w:rPr>
          <w:rFonts w:ascii="Times New Roman" w:hAnsi="Times New Roman" w:cs="Times New Roman"/>
          <w:sz w:val="24"/>
          <w:szCs w:val="24"/>
          <w:lang w:val="en-GB"/>
        </w:rPr>
        <w:t xml:space="preserve"> </w:t>
      </w:r>
    </w:p>
  </w:comment>
  <w:comment w:id="315" w:author="sean hughes" w:date="2020-10-22T18:20:00Z" w:initials="sh">
    <w:p w14:paraId="193836E1" w14:textId="77777777" w:rsidR="00431829" w:rsidRDefault="00431829">
      <w:pPr>
        <w:pStyle w:val="CommentText"/>
        <w:rPr>
          <w:lang w:val="en-US"/>
        </w:rPr>
      </w:pPr>
      <w:r>
        <w:rPr>
          <w:rStyle w:val="CommentReference"/>
        </w:rPr>
        <w:annotationRef/>
      </w:r>
      <w:r w:rsidRPr="00431829">
        <w:rPr>
          <w:lang w:val="en-US"/>
        </w:rPr>
        <w:t xml:space="preserve">So we are powering our study to </w:t>
      </w:r>
      <w:r>
        <w:rPr>
          <w:lang w:val="en-US"/>
        </w:rPr>
        <w:t xml:space="preserve">find an interaction effect similar in size to the one </w:t>
      </w:r>
      <w:proofErr w:type="spellStart"/>
      <w:r>
        <w:rPr>
          <w:lang w:val="en-US"/>
        </w:rPr>
        <w:t>Piwek</w:t>
      </w:r>
      <w:proofErr w:type="spellEnd"/>
      <w:r>
        <w:rPr>
          <w:lang w:val="en-US"/>
        </w:rPr>
        <w:t xml:space="preserve"> et al. found (</w:t>
      </w:r>
      <w:r w:rsidRPr="00431829">
        <w:rPr>
          <w:lang w:val="en-US"/>
        </w:rPr>
        <w:t>partial eta squared of 0.171</w:t>
      </w:r>
      <w:r>
        <w:rPr>
          <w:lang w:val="en-US"/>
        </w:rPr>
        <w:t xml:space="preserve">). They also had a 7(Character  Type) x 6 (Motion Type) within participant design. </w:t>
      </w:r>
    </w:p>
    <w:p w14:paraId="755B9A15" w14:textId="77777777" w:rsidR="00431829" w:rsidRDefault="00431829">
      <w:pPr>
        <w:pStyle w:val="CommentText"/>
        <w:rPr>
          <w:lang w:val="en-US"/>
        </w:rPr>
      </w:pPr>
    </w:p>
    <w:p w14:paraId="0A956278" w14:textId="77777777" w:rsidR="00147A5A" w:rsidRDefault="00431829">
      <w:pPr>
        <w:pStyle w:val="CommentText"/>
        <w:rPr>
          <w:lang w:val="en-US"/>
        </w:rPr>
      </w:pPr>
      <w:r>
        <w:rPr>
          <w:lang w:val="en-US"/>
        </w:rPr>
        <w:t>So given this information – how many participants do we need</w:t>
      </w:r>
      <w:r w:rsidR="00147A5A">
        <w:rPr>
          <w:lang w:val="en-US"/>
        </w:rPr>
        <w:t xml:space="preserve"> (i.e., this is about the Power of the study)</w:t>
      </w:r>
      <w:r>
        <w:rPr>
          <w:lang w:val="en-US"/>
        </w:rPr>
        <w:t>?</w:t>
      </w:r>
    </w:p>
    <w:p w14:paraId="41581721" w14:textId="77777777" w:rsidR="00431829" w:rsidRDefault="00431829">
      <w:pPr>
        <w:pStyle w:val="CommentText"/>
        <w:rPr>
          <w:lang w:val="en-US"/>
        </w:rPr>
      </w:pPr>
    </w:p>
    <w:p w14:paraId="1DAEFA37" w14:textId="57440B21" w:rsidR="00147A5A" w:rsidRPr="00431829" w:rsidRDefault="00147A5A">
      <w:pPr>
        <w:pStyle w:val="CommentText"/>
        <w:rPr>
          <w:lang w:val="en-US"/>
        </w:rPr>
      </w:pPr>
      <w:r>
        <w:rPr>
          <w:lang w:val="en-US"/>
        </w:rPr>
        <w:t>Try and figure this out for yourself. If you need help let me know.</w:t>
      </w:r>
    </w:p>
  </w:comment>
  <w:comment w:id="324" w:author="sean hughes" w:date="2020-10-22T18:24:00Z" w:initials="sh">
    <w:p w14:paraId="12778E61" w14:textId="16722484" w:rsidR="001C1D78" w:rsidRPr="001C1D78" w:rsidRDefault="001C1D78">
      <w:pPr>
        <w:pStyle w:val="CommentText"/>
        <w:rPr>
          <w:lang w:val="en-US"/>
        </w:rPr>
      </w:pPr>
      <w:r>
        <w:rPr>
          <w:rStyle w:val="CommentReference"/>
        </w:rPr>
        <w:annotationRef/>
      </w:r>
      <w:r w:rsidRPr="001C1D78">
        <w:rPr>
          <w:lang w:val="en-US"/>
        </w:rPr>
        <w:t xml:space="preserve">Sample size needed + extra people we recruit in case </w:t>
      </w:r>
      <w:r>
        <w:rPr>
          <w:lang w:val="en-US"/>
        </w:rPr>
        <w:t xml:space="preserve">people provide incomplete or poor quality data. </w:t>
      </w:r>
    </w:p>
  </w:comment>
  <w:comment w:id="327" w:author="sean hughes" w:date="2020-10-22T18:24:00Z" w:initials="sh">
    <w:p w14:paraId="281A9802" w14:textId="6593414A" w:rsidR="001C1D78" w:rsidRPr="001C1D78" w:rsidRDefault="001C1D78">
      <w:pPr>
        <w:pStyle w:val="CommentText"/>
        <w:rPr>
          <w:lang w:val="en-US"/>
        </w:rPr>
      </w:pPr>
      <w:r>
        <w:rPr>
          <w:rStyle w:val="CommentReference"/>
        </w:rPr>
        <w:annotationRef/>
      </w:r>
      <w:r w:rsidRPr="001C1D78">
        <w:rPr>
          <w:lang w:val="en-US"/>
        </w:rPr>
        <w:t xml:space="preserve">extra people we recruit in case </w:t>
      </w:r>
      <w:r>
        <w:rPr>
          <w:lang w:val="en-US"/>
        </w:rPr>
        <w:t>people provide incomplete or poor quality data.</w:t>
      </w:r>
    </w:p>
  </w:comment>
  <w:comment w:id="333" w:author="sean hughes" w:date="2020-10-22T18:25:00Z" w:initials="sh">
    <w:p w14:paraId="45627722" w14:textId="22C6DF48" w:rsidR="001C1D78" w:rsidRPr="00581843" w:rsidRDefault="001C1D78">
      <w:pPr>
        <w:pStyle w:val="CommentText"/>
        <w:rPr>
          <w:lang w:val="en-US"/>
        </w:rPr>
      </w:pPr>
      <w:r>
        <w:rPr>
          <w:rStyle w:val="CommentReference"/>
        </w:rPr>
        <w:annotationRef/>
      </w:r>
      <w:r w:rsidRPr="00581843">
        <w:rPr>
          <w:lang w:val="en-US"/>
        </w:rPr>
        <w:t>Number of participants we need given the power analysis above.</w:t>
      </w:r>
    </w:p>
  </w:comment>
  <w:comment w:id="506" w:author="sean hughes" w:date="2020-10-22T18:46:00Z" w:initials="sh">
    <w:p w14:paraId="28A5EDE3" w14:textId="4B6D3330" w:rsidR="00AC3DE0" w:rsidRPr="00AC3DE0" w:rsidRDefault="00AC3DE0">
      <w:pPr>
        <w:pStyle w:val="CommentText"/>
        <w:rPr>
          <w:lang w:val="en-US"/>
        </w:rPr>
      </w:pPr>
      <w:r>
        <w:rPr>
          <w:rStyle w:val="CommentReference"/>
        </w:rPr>
        <w:annotationRef/>
      </w:r>
      <w:r w:rsidRPr="00AC3DE0">
        <w:rPr>
          <w:lang w:val="en-US"/>
        </w:rPr>
        <w:t xml:space="preserve">This section might need to be updated if we add in other exploratory variables. </w:t>
      </w:r>
    </w:p>
  </w:comment>
  <w:comment w:id="577" w:author="sean hughes" w:date="2020-10-22T18:56:00Z" w:initials="sh">
    <w:p w14:paraId="68B77F37" w14:textId="7470B541" w:rsidR="008405B4" w:rsidRPr="008405B4" w:rsidRDefault="008405B4">
      <w:pPr>
        <w:pStyle w:val="CommentText"/>
        <w:rPr>
          <w:lang w:val="en-US"/>
        </w:rPr>
      </w:pPr>
      <w:r>
        <w:rPr>
          <w:rStyle w:val="CommentReference"/>
        </w:rPr>
        <w:annotationRef/>
      </w:r>
      <w:r w:rsidRPr="008405B4">
        <w:rPr>
          <w:lang w:val="en-US"/>
        </w:rPr>
        <w:t>W</w:t>
      </w:r>
      <w:r>
        <w:rPr>
          <w:lang w:val="en-US"/>
        </w:rPr>
        <w:t xml:space="preserve">ill have to be added if/when we add other variables. </w:t>
      </w:r>
    </w:p>
  </w:comment>
  <w:comment w:id="601" w:author="sean hughes" w:date="2020-10-22T18:47:00Z" w:initials="sh">
    <w:p w14:paraId="75B2E51D" w14:textId="013995F3" w:rsidR="00CD5A1F" w:rsidRPr="00AB1EE2" w:rsidRDefault="00CD5A1F">
      <w:pPr>
        <w:pStyle w:val="CommentText"/>
        <w:rPr>
          <w:lang w:val="en-US"/>
        </w:rPr>
      </w:pPr>
      <w:r>
        <w:rPr>
          <w:rStyle w:val="CommentReference"/>
        </w:rPr>
        <w:annotationRef/>
      </w:r>
      <w:r w:rsidRPr="00AB1EE2">
        <w:rPr>
          <w:lang w:val="en-US"/>
        </w:rPr>
        <w:t xml:space="preserve">See my previous comments about </w:t>
      </w:r>
      <w:r w:rsidR="00AB1EE2">
        <w:rPr>
          <w:lang w:val="en-US"/>
        </w:rPr>
        <w:t>exploratory analyses at the top</w:t>
      </w:r>
      <w:r w:rsidRPr="00AB1EE2">
        <w:rPr>
          <w:lang w:val="en-US"/>
        </w:rPr>
        <w:t xml:space="preserve"> of the document.</w:t>
      </w:r>
    </w:p>
  </w:comment>
  <w:comment w:id="605" w:author="sean hughes" w:date="2020-10-22T18:46:00Z" w:initials="sh">
    <w:p w14:paraId="6087AE0A" w14:textId="3B8AF214" w:rsidR="00CD5A1F" w:rsidRPr="00CD5A1F" w:rsidRDefault="00CD5A1F">
      <w:pPr>
        <w:pStyle w:val="CommentText"/>
        <w:rPr>
          <w:lang w:val="en-US"/>
        </w:rPr>
      </w:pPr>
      <w:r>
        <w:rPr>
          <w:rStyle w:val="CommentReference"/>
        </w:rPr>
        <w:annotationRef/>
      </w:r>
      <w:r w:rsidRPr="00CD5A1F">
        <w:rPr>
          <w:lang w:val="en-US"/>
        </w:rPr>
        <w:t>So maybe I’m forgetting things here.</w:t>
      </w:r>
      <w:r>
        <w:rPr>
          <w:lang w:val="en-US"/>
        </w:rPr>
        <w:t xml:space="preserve"> But did we discuss the “</w:t>
      </w:r>
      <w:proofErr w:type="spellStart"/>
      <w:r>
        <w:rPr>
          <w:lang w:val="en-US"/>
        </w:rPr>
        <w:t>eery</w:t>
      </w:r>
      <w:proofErr w:type="spellEnd"/>
      <w:r>
        <w:rPr>
          <w:lang w:val="en-US"/>
        </w:rPr>
        <w:t>” scale before and why are we including it here?</w:t>
      </w:r>
      <w:r w:rsidRPr="00CD5A1F">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AEDE50" w15:done="0"/>
  <w15:commentEx w15:paraId="630ED58B" w15:done="0"/>
  <w15:commentEx w15:paraId="1DAEFA37" w15:done="0"/>
  <w15:commentEx w15:paraId="12778E61" w15:done="0"/>
  <w15:commentEx w15:paraId="281A9802" w15:done="0"/>
  <w15:commentEx w15:paraId="45627722" w15:done="0"/>
  <w15:commentEx w15:paraId="28A5EDE3" w15:done="0"/>
  <w15:commentEx w15:paraId="68B77F37" w15:done="0"/>
  <w15:commentEx w15:paraId="75B2E51D" w15:done="0"/>
  <w15:commentEx w15:paraId="6087AE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5D3E"/>
    <w:multiLevelType w:val="hybridMultilevel"/>
    <w:tmpl w:val="D4AEA114"/>
    <w:lvl w:ilvl="0" w:tplc="2280F850">
      <w:start w:val="1"/>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 w15:restartNumberingAfterBreak="0">
    <w:nsid w:val="15773060"/>
    <w:multiLevelType w:val="hybridMultilevel"/>
    <w:tmpl w:val="76BC9124"/>
    <w:lvl w:ilvl="0" w:tplc="63B4829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D9D4A42"/>
    <w:multiLevelType w:val="hybridMultilevel"/>
    <w:tmpl w:val="5C8CC9DA"/>
    <w:lvl w:ilvl="0" w:tplc="45DEB0BA">
      <w:start w:val="1"/>
      <w:numFmt w:val="decimal"/>
      <w:lvlText w:val="%1."/>
      <w:lvlJc w:val="left"/>
      <w:pPr>
        <w:ind w:left="1080" w:hanging="360"/>
      </w:pPr>
      <w:rPr>
        <w:rFonts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15:restartNumberingAfterBreak="0">
    <w:nsid w:val="2E9B25A8"/>
    <w:multiLevelType w:val="multilevel"/>
    <w:tmpl w:val="BD305F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FE046E9"/>
    <w:multiLevelType w:val="hybridMultilevel"/>
    <w:tmpl w:val="C6B6C82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tentative="1">
      <w:start w:val="1"/>
      <w:numFmt w:val="bullet"/>
      <w:lvlText w:val="o"/>
      <w:lvlJc w:val="left"/>
      <w:pPr>
        <w:ind w:left="2207" w:hanging="360"/>
      </w:pPr>
      <w:rPr>
        <w:rFonts w:ascii="Courier New" w:hAnsi="Courier New" w:cs="Courier New" w:hint="default"/>
      </w:rPr>
    </w:lvl>
    <w:lvl w:ilvl="2" w:tplc="08130005" w:tentative="1">
      <w:start w:val="1"/>
      <w:numFmt w:val="bullet"/>
      <w:lvlText w:val=""/>
      <w:lvlJc w:val="left"/>
      <w:pPr>
        <w:ind w:left="2927" w:hanging="360"/>
      </w:pPr>
      <w:rPr>
        <w:rFonts w:ascii="Wingdings" w:hAnsi="Wingdings" w:hint="default"/>
      </w:rPr>
    </w:lvl>
    <w:lvl w:ilvl="3" w:tplc="08130001" w:tentative="1">
      <w:start w:val="1"/>
      <w:numFmt w:val="bullet"/>
      <w:lvlText w:val=""/>
      <w:lvlJc w:val="left"/>
      <w:pPr>
        <w:ind w:left="3647" w:hanging="360"/>
      </w:pPr>
      <w:rPr>
        <w:rFonts w:ascii="Symbol" w:hAnsi="Symbol" w:hint="default"/>
      </w:rPr>
    </w:lvl>
    <w:lvl w:ilvl="4" w:tplc="08130003" w:tentative="1">
      <w:start w:val="1"/>
      <w:numFmt w:val="bullet"/>
      <w:lvlText w:val="o"/>
      <w:lvlJc w:val="left"/>
      <w:pPr>
        <w:ind w:left="4367" w:hanging="360"/>
      </w:pPr>
      <w:rPr>
        <w:rFonts w:ascii="Courier New" w:hAnsi="Courier New" w:cs="Courier New" w:hint="default"/>
      </w:rPr>
    </w:lvl>
    <w:lvl w:ilvl="5" w:tplc="08130005" w:tentative="1">
      <w:start w:val="1"/>
      <w:numFmt w:val="bullet"/>
      <w:lvlText w:val=""/>
      <w:lvlJc w:val="left"/>
      <w:pPr>
        <w:ind w:left="5087" w:hanging="360"/>
      </w:pPr>
      <w:rPr>
        <w:rFonts w:ascii="Wingdings" w:hAnsi="Wingdings" w:hint="default"/>
      </w:rPr>
    </w:lvl>
    <w:lvl w:ilvl="6" w:tplc="08130001" w:tentative="1">
      <w:start w:val="1"/>
      <w:numFmt w:val="bullet"/>
      <w:lvlText w:val=""/>
      <w:lvlJc w:val="left"/>
      <w:pPr>
        <w:ind w:left="5807" w:hanging="360"/>
      </w:pPr>
      <w:rPr>
        <w:rFonts w:ascii="Symbol" w:hAnsi="Symbol" w:hint="default"/>
      </w:rPr>
    </w:lvl>
    <w:lvl w:ilvl="7" w:tplc="08130003" w:tentative="1">
      <w:start w:val="1"/>
      <w:numFmt w:val="bullet"/>
      <w:lvlText w:val="o"/>
      <w:lvlJc w:val="left"/>
      <w:pPr>
        <w:ind w:left="6527" w:hanging="360"/>
      </w:pPr>
      <w:rPr>
        <w:rFonts w:ascii="Courier New" w:hAnsi="Courier New" w:cs="Courier New" w:hint="default"/>
      </w:rPr>
    </w:lvl>
    <w:lvl w:ilvl="8" w:tplc="08130005" w:tentative="1">
      <w:start w:val="1"/>
      <w:numFmt w:val="bullet"/>
      <w:lvlText w:val=""/>
      <w:lvlJc w:val="left"/>
      <w:pPr>
        <w:ind w:left="7247"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DE"/>
    <w:rsid w:val="000C47FB"/>
    <w:rsid w:val="00124CE7"/>
    <w:rsid w:val="00147A5A"/>
    <w:rsid w:val="00156F4B"/>
    <w:rsid w:val="001B0C41"/>
    <w:rsid w:val="001C1D78"/>
    <w:rsid w:val="001D5A9E"/>
    <w:rsid w:val="001E7955"/>
    <w:rsid w:val="00232346"/>
    <w:rsid w:val="00234358"/>
    <w:rsid w:val="00241CCB"/>
    <w:rsid w:val="00270C5F"/>
    <w:rsid w:val="0028704B"/>
    <w:rsid w:val="002A6A1D"/>
    <w:rsid w:val="002C0452"/>
    <w:rsid w:val="00311DB8"/>
    <w:rsid w:val="00317439"/>
    <w:rsid w:val="00386A93"/>
    <w:rsid w:val="00387050"/>
    <w:rsid w:val="00395ADF"/>
    <w:rsid w:val="003C3E2C"/>
    <w:rsid w:val="003E4E23"/>
    <w:rsid w:val="00431829"/>
    <w:rsid w:val="0045275B"/>
    <w:rsid w:val="00473427"/>
    <w:rsid w:val="004853A3"/>
    <w:rsid w:val="004C49D2"/>
    <w:rsid w:val="004E2C56"/>
    <w:rsid w:val="00503E87"/>
    <w:rsid w:val="00581843"/>
    <w:rsid w:val="0058727F"/>
    <w:rsid w:val="005E22EF"/>
    <w:rsid w:val="005E678B"/>
    <w:rsid w:val="00646496"/>
    <w:rsid w:val="00664046"/>
    <w:rsid w:val="00725A23"/>
    <w:rsid w:val="00741837"/>
    <w:rsid w:val="00754554"/>
    <w:rsid w:val="007653B9"/>
    <w:rsid w:val="007822A7"/>
    <w:rsid w:val="007D7115"/>
    <w:rsid w:val="0080759C"/>
    <w:rsid w:val="00815C58"/>
    <w:rsid w:val="00833048"/>
    <w:rsid w:val="008339FF"/>
    <w:rsid w:val="008405B4"/>
    <w:rsid w:val="008A6DD2"/>
    <w:rsid w:val="008E02DE"/>
    <w:rsid w:val="008E3E25"/>
    <w:rsid w:val="0093731C"/>
    <w:rsid w:val="00966E3C"/>
    <w:rsid w:val="009A15F5"/>
    <w:rsid w:val="009C2B63"/>
    <w:rsid w:val="009F2984"/>
    <w:rsid w:val="00AB1EE2"/>
    <w:rsid w:val="00AC3DE0"/>
    <w:rsid w:val="00AE6EDB"/>
    <w:rsid w:val="00B210FE"/>
    <w:rsid w:val="00B24DD0"/>
    <w:rsid w:val="00B34F30"/>
    <w:rsid w:val="00B50475"/>
    <w:rsid w:val="00B51C7C"/>
    <w:rsid w:val="00B573E7"/>
    <w:rsid w:val="00BC0921"/>
    <w:rsid w:val="00C433F9"/>
    <w:rsid w:val="00C5754C"/>
    <w:rsid w:val="00CC6E08"/>
    <w:rsid w:val="00CD2D00"/>
    <w:rsid w:val="00CD5A1F"/>
    <w:rsid w:val="00CE61C4"/>
    <w:rsid w:val="00D0685B"/>
    <w:rsid w:val="00D0691B"/>
    <w:rsid w:val="00D131F0"/>
    <w:rsid w:val="00D37A9A"/>
    <w:rsid w:val="00D73AC2"/>
    <w:rsid w:val="00D74611"/>
    <w:rsid w:val="00D77A0B"/>
    <w:rsid w:val="00E1138F"/>
    <w:rsid w:val="00E614D4"/>
    <w:rsid w:val="00E7767D"/>
    <w:rsid w:val="00E77BDD"/>
    <w:rsid w:val="00E832AB"/>
    <w:rsid w:val="00ED2139"/>
    <w:rsid w:val="00EF2265"/>
    <w:rsid w:val="00F4098C"/>
    <w:rsid w:val="00F44BC6"/>
    <w:rsid w:val="00F62826"/>
    <w:rsid w:val="00F7040E"/>
    <w:rsid w:val="00FB49EF"/>
    <w:rsid w:val="00FD62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6347"/>
  <w15:chartTrackingRefBased/>
  <w15:docId w15:val="{52C0A54B-4E68-4B88-B0A5-E292EFA6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A1D"/>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paragraph" w:styleId="ListParagraph">
    <w:name w:val="List Paragraph"/>
    <w:basedOn w:val="Normal"/>
    <w:uiPriority w:val="34"/>
    <w:qFormat/>
    <w:rsid w:val="009A15F5"/>
    <w:pPr>
      <w:ind w:left="720"/>
      <w:contextualSpacing/>
    </w:pPr>
  </w:style>
  <w:style w:type="paragraph" w:customStyle="1" w:styleId="Default">
    <w:name w:val="Default"/>
    <w:rsid w:val="003E4E2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85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3A3"/>
    <w:rPr>
      <w:rFonts w:ascii="Segoe UI" w:hAnsi="Segoe UI" w:cs="Segoe UI"/>
      <w:sz w:val="18"/>
      <w:szCs w:val="18"/>
    </w:rPr>
  </w:style>
  <w:style w:type="character" w:styleId="CommentReference">
    <w:name w:val="annotation reference"/>
    <w:basedOn w:val="DefaultParagraphFont"/>
    <w:uiPriority w:val="99"/>
    <w:semiHidden/>
    <w:unhideWhenUsed/>
    <w:rsid w:val="00395ADF"/>
    <w:rPr>
      <w:sz w:val="16"/>
      <w:szCs w:val="16"/>
    </w:rPr>
  </w:style>
  <w:style w:type="paragraph" w:styleId="CommentText">
    <w:name w:val="annotation text"/>
    <w:basedOn w:val="Normal"/>
    <w:link w:val="CommentTextChar"/>
    <w:uiPriority w:val="99"/>
    <w:semiHidden/>
    <w:unhideWhenUsed/>
    <w:rsid w:val="00395ADF"/>
    <w:pPr>
      <w:spacing w:line="240" w:lineRule="auto"/>
    </w:pPr>
    <w:rPr>
      <w:sz w:val="20"/>
      <w:szCs w:val="20"/>
    </w:rPr>
  </w:style>
  <w:style w:type="character" w:customStyle="1" w:styleId="CommentTextChar">
    <w:name w:val="Comment Text Char"/>
    <w:basedOn w:val="DefaultParagraphFont"/>
    <w:link w:val="CommentText"/>
    <w:uiPriority w:val="99"/>
    <w:semiHidden/>
    <w:rsid w:val="00395ADF"/>
    <w:rPr>
      <w:sz w:val="20"/>
      <w:szCs w:val="20"/>
    </w:rPr>
  </w:style>
  <w:style w:type="paragraph" w:styleId="CommentSubject">
    <w:name w:val="annotation subject"/>
    <w:basedOn w:val="CommentText"/>
    <w:next w:val="CommentText"/>
    <w:link w:val="CommentSubjectChar"/>
    <w:uiPriority w:val="99"/>
    <w:semiHidden/>
    <w:unhideWhenUsed/>
    <w:rsid w:val="00395ADF"/>
    <w:rPr>
      <w:b/>
      <w:bCs/>
    </w:rPr>
  </w:style>
  <w:style w:type="character" w:customStyle="1" w:styleId="CommentSubjectChar">
    <w:name w:val="Comment Subject Char"/>
    <w:basedOn w:val="CommentTextChar"/>
    <w:link w:val="CommentSubject"/>
    <w:uiPriority w:val="99"/>
    <w:semiHidden/>
    <w:rsid w:val="00395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2270</Words>
  <Characters>12489</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7</cp:revision>
  <dcterms:created xsi:type="dcterms:W3CDTF">2020-10-22T16:45:00Z</dcterms:created>
  <dcterms:modified xsi:type="dcterms:W3CDTF">2020-10-22T17:00:00Z</dcterms:modified>
</cp:coreProperties>
</file>