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7324D" w14:textId="77777777" w:rsidR="002E4227" w:rsidRDefault="002E4227" w:rsidP="001D5F61">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Study information</w:t>
      </w:r>
    </w:p>
    <w:p w14:paraId="1697A356" w14:textId="69B73F69" w:rsidR="00754554" w:rsidRPr="001E59B9" w:rsidRDefault="002E4227" w:rsidP="001D5F61">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Title</w:t>
      </w:r>
      <w:r w:rsidRPr="001E59B9">
        <w:rPr>
          <w:rFonts w:ascii="Times New Roman" w:hAnsi="Times New Roman" w:cs="Times New Roman"/>
          <w:sz w:val="24"/>
          <w:szCs w:val="24"/>
          <w:lang w:val="en-GB"/>
        </w:rPr>
        <w:t>:</w:t>
      </w:r>
    </w:p>
    <w:p w14:paraId="3608941C" w14:textId="3DBA8D1C" w:rsidR="002E4227" w:rsidRPr="001E59B9" w:rsidRDefault="002E4227" w:rsidP="00AC5047">
      <w:pPr>
        <w:ind w:left="708"/>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 xml:space="preserve">The Uncanny Valley Hypothesis: Examining the </w:t>
      </w:r>
      <w:ins w:id="0" w:author="sean hughes" w:date="2020-11-21T15:26:00Z">
        <w:r w:rsidR="00AD64B6">
          <w:rPr>
            <w:rFonts w:ascii="Times New Roman" w:hAnsi="Times New Roman" w:cs="Times New Roman"/>
            <w:sz w:val="24"/>
            <w:szCs w:val="24"/>
            <w:lang w:val="en-GB"/>
          </w:rPr>
          <w:t>M</w:t>
        </w:r>
      </w:ins>
      <w:del w:id="1" w:author="sean hughes" w:date="2020-11-21T15:26:00Z">
        <w:r w:rsidR="006F257F" w:rsidDel="00AD64B6">
          <w:rPr>
            <w:rFonts w:ascii="Times New Roman" w:hAnsi="Times New Roman" w:cs="Times New Roman"/>
            <w:sz w:val="24"/>
            <w:szCs w:val="24"/>
            <w:lang w:val="en-GB"/>
          </w:rPr>
          <w:delText>m</w:delText>
        </w:r>
      </w:del>
      <w:r w:rsidRPr="001E59B9">
        <w:rPr>
          <w:rFonts w:ascii="Times New Roman" w:hAnsi="Times New Roman" w:cs="Times New Roman"/>
          <w:sz w:val="24"/>
          <w:szCs w:val="24"/>
          <w:lang w:val="en-GB"/>
        </w:rPr>
        <w:t xml:space="preserve">oderating </w:t>
      </w:r>
      <w:ins w:id="2" w:author="sean hughes" w:date="2020-11-21T15:26:00Z">
        <w:r w:rsidR="00AD64B6">
          <w:rPr>
            <w:rFonts w:ascii="Times New Roman" w:hAnsi="Times New Roman" w:cs="Times New Roman"/>
            <w:sz w:val="24"/>
            <w:szCs w:val="24"/>
            <w:lang w:val="en-GB"/>
          </w:rPr>
          <w:t>R</w:t>
        </w:r>
      </w:ins>
      <w:del w:id="3" w:author="sean hughes" w:date="2020-11-21T15:26:00Z">
        <w:r w:rsidRPr="001E59B9" w:rsidDel="00AD64B6">
          <w:rPr>
            <w:rFonts w:ascii="Times New Roman" w:hAnsi="Times New Roman" w:cs="Times New Roman"/>
            <w:sz w:val="24"/>
            <w:szCs w:val="24"/>
            <w:lang w:val="en-GB"/>
          </w:rPr>
          <w:delText>r</w:delText>
        </w:r>
      </w:del>
      <w:r w:rsidRPr="001E59B9">
        <w:rPr>
          <w:rFonts w:ascii="Times New Roman" w:hAnsi="Times New Roman" w:cs="Times New Roman"/>
          <w:sz w:val="24"/>
          <w:szCs w:val="24"/>
          <w:lang w:val="en-GB"/>
        </w:rPr>
        <w:t xml:space="preserve">ole of </w:t>
      </w:r>
      <w:ins w:id="4" w:author="sean hughes" w:date="2020-11-21T15:26:00Z">
        <w:r w:rsidR="00AD64B6">
          <w:rPr>
            <w:rFonts w:ascii="Times New Roman" w:hAnsi="Times New Roman" w:cs="Times New Roman"/>
            <w:sz w:val="24"/>
            <w:szCs w:val="24"/>
            <w:lang w:val="en-GB"/>
          </w:rPr>
          <w:t>M</w:t>
        </w:r>
      </w:ins>
      <w:del w:id="5" w:author="sean hughes" w:date="2020-11-21T15:26:00Z">
        <w:r w:rsidRPr="001E59B9" w:rsidDel="00AD64B6">
          <w:rPr>
            <w:rFonts w:ascii="Times New Roman" w:hAnsi="Times New Roman" w:cs="Times New Roman"/>
            <w:sz w:val="24"/>
            <w:szCs w:val="24"/>
            <w:lang w:val="en-GB"/>
          </w:rPr>
          <w:delText>m</w:delText>
        </w:r>
      </w:del>
      <w:r w:rsidRPr="001E59B9">
        <w:rPr>
          <w:rFonts w:ascii="Times New Roman" w:hAnsi="Times New Roman" w:cs="Times New Roman"/>
          <w:sz w:val="24"/>
          <w:szCs w:val="24"/>
          <w:lang w:val="en-GB"/>
        </w:rPr>
        <w:t xml:space="preserve">otion and </w:t>
      </w:r>
      <w:ins w:id="6" w:author="sean hughes" w:date="2020-11-21T15:26:00Z">
        <w:r w:rsidR="00AD64B6">
          <w:rPr>
            <w:rFonts w:ascii="Times New Roman" w:hAnsi="Times New Roman" w:cs="Times New Roman"/>
            <w:sz w:val="24"/>
            <w:szCs w:val="24"/>
            <w:lang w:val="en-GB"/>
          </w:rPr>
          <w:t>A</w:t>
        </w:r>
      </w:ins>
      <w:del w:id="7" w:author="sean hughes" w:date="2020-11-21T15:26:00Z">
        <w:r w:rsidR="006F257F" w:rsidDel="00AD64B6">
          <w:rPr>
            <w:rFonts w:ascii="Times New Roman" w:hAnsi="Times New Roman" w:cs="Times New Roman"/>
            <w:sz w:val="24"/>
            <w:szCs w:val="24"/>
            <w:lang w:val="en-GB"/>
          </w:rPr>
          <w:delText>a</w:delText>
        </w:r>
      </w:del>
      <w:r w:rsidRPr="001E59B9">
        <w:rPr>
          <w:rFonts w:ascii="Times New Roman" w:hAnsi="Times New Roman" w:cs="Times New Roman"/>
          <w:sz w:val="24"/>
          <w:szCs w:val="24"/>
          <w:lang w:val="en-GB"/>
        </w:rPr>
        <w:t>ppearance</w:t>
      </w:r>
      <w:r w:rsidR="00E26F55" w:rsidRPr="001E59B9">
        <w:rPr>
          <w:rFonts w:ascii="Times New Roman" w:hAnsi="Times New Roman" w:cs="Times New Roman"/>
          <w:sz w:val="24"/>
          <w:szCs w:val="24"/>
          <w:lang w:val="en-GB"/>
        </w:rPr>
        <w:t xml:space="preserve">. A </w:t>
      </w:r>
      <w:ins w:id="8" w:author="sean hughes" w:date="2020-11-21T15:26:00Z">
        <w:r w:rsidR="00AD64B6">
          <w:rPr>
            <w:rFonts w:ascii="Times New Roman" w:hAnsi="Times New Roman" w:cs="Times New Roman"/>
            <w:sz w:val="24"/>
            <w:szCs w:val="24"/>
            <w:lang w:val="en-GB"/>
          </w:rPr>
          <w:t>R</w:t>
        </w:r>
      </w:ins>
      <w:del w:id="9" w:author="sean hughes" w:date="2020-11-21T15:26:00Z">
        <w:r w:rsidR="006F257F" w:rsidDel="00AD64B6">
          <w:rPr>
            <w:rFonts w:ascii="Times New Roman" w:hAnsi="Times New Roman" w:cs="Times New Roman"/>
            <w:sz w:val="24"/>
            <w:szCs w:val="24"/>
            <w:lang w:val="en-GB"/>
          </w:rPr>
          <w:delText>r</w:delText>
        </w:r>
      </w:del>
      <w:r w:rsidR="00E26F55" w:rsidRPr="001E59B9">
        <w:rPr>
          <w:rFonts w:ascii="Times New Roman" w:hAnsi="Times New Roman" w:cs="Times New Roman"/>
          <w:sz w:val="24"/>
          <w:szCs w:val="24"/>
          <w:lang w:val="en-GB"/>
        </w:rPr>
        <w:t xml:space="preserve">eplication of </w:t>
      </w:r>
      <w:proofErr w:type="spellStart"/>
      <w:r w:rsidR="00E26F55" w:rsidRPr="001E59B9">
        <w:rPr>
          <w:rFonts w:ascii="Times New Roman" w:hAnsi="Times New Roman" w:cs="Times New Roman"/>
          <w:sz w:val="24"/>
          <w:szCs w:val="24"/>
          <w:lang w:val="en-GB"/>
        </w:rPr>
        <w:t>Piwek</w:t>
      </w:r>
      <w:proofErr w:type="spellEnd"/>
      <w:r w:rsidR="00E26F55" w:rsidRPr="001E59B9">
        <w:rPr>
          <w:rFonts w:ascii="Times New Roman" w:hAnsi="Times New Roman" w:cs="Times New Roman"/>
          <w:sz w:val="24"/>
          <w:szCs w:val="24"/>
          <w:lang w:val="en-GB"/>
        </w:rPr>
        <w:t xml:space="preserve">, McKay </w:t>
      </w:r>
      <w:r w:rsidR="006F257F">
        <w:rPr>
          <w:rFonts w:ascii="Times New Roman" w:hAnsi="Times New Roman" w:cs="Times New Roman"/>
          <w:sz w:val="24"/>
          <w:szCs w:val="24"/>
          <w:lang w:val="en-GB"/>
        </w:rPr>
        <w:t>and</w:t>
      </w:r>
      <w:r w:rsidR="00E26F55" w:rsidRPr="001E59B9">
        <w:rPr>
          <w:rFonts w:ascii="Times New Roman" w:hAnsi="Times New Roman" w:cs="Times New Roman"/>
          <w:sz w:val="24"/>
          <w:szCs w:val="24"/>
          <w:lang w:val="en-GB"/>
        </w:rPr>
        <w:t xml:space="preserve"> </w:t>
      </w:r>
      <w:proofErr w:type="spellStart"/>
      <w:r w:rsidR="00E26F55" w:rsidRPr="001E59B9">
        <w:rPr>
          <w:rFonts w:ascii="Times New Roman" w:hAnsi="Times New Roman" w:cs="Times New Roman"/>
          <w:sz w:val="24"/>
          <w:szCs w:val="24"/>
          <w:lang w:val="en-GB"/>
        </w:rPr>
        <w:t>Pollick</w:t>
      </w:r>
      <w:proofErr w:type="spellEnd"/>
      <w:r w:rsidR="00E26F55" w:rsidRPr="001E59B9">
        <w:rPr>
          <w:rFonts w:ascii="Times New Roman" w:hAnsi="Times New Roman" w:cs="Times New Roman"/>
          <w:sz w:val="24"/>
          <w:szCs w:val="24"/>
          <w:lang w:val="en-GB"/>
        </w:rPr>
        <w:t xml:space="preserve"> (2014).</w:t>
      </w:r>
    </w:p>
    <w:p w14:paraId="6F7EA64C" w14:textId="2BBCD9F2" w:rsidR="00E26F55" w:rsidRPr="001E59B9" w:rsidRDefault="00E26F55" w:rsidP="001D5F61">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Authors</w:t>
      </w:r>
      <w:r w:rsidRPr="001E59B9">
        <w:rPr>
          <w:rFonts w:ascii="Times New Roman" w:hAnsi="Times New Roman" w:cs="Times New Roman"/>
          <w:sz w:val="24"/>
          <w:szCs w:val="24"/>
          <w:lang w:val="en-GB"/>
        </w:rPr>
        <w:t>:</w:t>
      </w:r>
    </w:p>
    <w:p w14:paraId="1556DFE3" w14:textId="2EC9C59F" w:rsidR="00E26F55" w:rsidRPr="001E59B9" w:rsidRDefault="00E26F55" w:rsidP="001D5F61">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t>Sean Hughes</w:t>
      </w:r>
    </w:p>
    <w:p w14:paraId="0DAF30D1" w14:textId="48B0A742" w:rsidR="00E26F55" w:rsidRPr="001E59B9" w:rsidRDefault="00E26F55" w:rsidP="001D5F61">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Ghent University</w:t>
      </w:r>
    </w:p>
    <w:p w14:paraId="3C0D57CF" w14:textId="043A0580" w:rsidR="00E26F55" w:rsidRPr="001E59B9" w:rsidRDefault="00E26F55" w:rsidP="001D5F61">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Department of Experimental Clinical and Health Psychology</w:t>
      </w:r>
    </w:p>
    <w:p w14:paraId="40F1BD2B" w14:textId="49A7E916" w:rsidR="00E26F55" w:rsidRPr="001E59B9" w:rsidRDefault="00E26F55" w:rsidP="001D5F61">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t>Stephanie Timperman</w:t>
      </w:r>
    </w:p>
    <w:p w14:paraId="49A5D300" w14:textId="2C210683" w:rsidR="00E26F55" w:rsidRPr="001E59B9" w:rsidRDefault="00E26F55" w:rsidP="001D5F61">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Ghent University</w:t>
      </w:r>
    </w:p>
    <w:p w14:paraId="0A038E3C" w14:textId="7B5CA32C" w:rsidR="00E26F55" w:rsidRPr="001E59B9" w:rsidRDefault="00E26F55" w:rsidP="001D5F61">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Description</w:t>
      </w:r>
      <w:r w:rsidRPr="001E59B9">
        <w:rPr>
          <w:rFonts w:ascii="Times New Roman" w:hAnsi="Times New Roman" w:cs="Times New Roman"/>
          <w:sz w:val="24"/>
          <w:szCs w:val="24"/>
          <w:lang w:val="en-GB"/>
        </w:rPr>
        <w:t>:</w:t>
      </w:r>
    </w:p>
    <w:p w14:paraId="2BECCA78" w14:textId="7ADC4DAD" w:rsidR="00E26F55" w:rsidRPr="001E59B9" w:rsidRDefault="00E26F55" w:rsidP="00AC5047">
      <w:pPr>
        <w:ind w:left="708"/>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 xml:space="preserve">The uncanny valley hypothesis refers to the idea that almost but not fully humanlike artificial characters will trigger a profound sense of unease in people. This hypothesis is widely </w:t>
      </w:r>
      <w:del w:id="10" w:author="sean hughes" w:date="2020-11-21T15:26:00Z">
        <w:r w:rsidRPr="001E59B9" w:rsidDel="00AD64B6">
          <w:rPr>
            <w:rFonts w:ascii="Times New Roman" w:hAnsi="Times New Roman" w:cs="Times New Roman"/>
            <w:sz w:val="24"/>
            <w:szCs w:val="24"/>
            <w:lang w:val="en-GB"/>
          </w:rPr>
          <w:delText xml:space="preserve">acknowledged </w:delText>
        </w:r>
      </w:del>
      <w:ins w:id="11" w:author="sean hughes" w:date="2020-11-21T15:26:00Z">
        <w:r w:rsidR="00AD64B6">
          <w:rPr>
            <w:rFonts w:ascii="Times New Roman" w:hAnsi="Times New Roman" w:cs="Times New Roman"/>
            <w:sz w:val="24"/>
            <w:szCs w:val="24"/>
            <w:lang w:val="en-GB"/>
          </w:rPr>
          <w:t xml:space="preserve">claimed in </w:t>
        </w:r>
      </w:ins>
      <w:del w:id="12" w:author="sean hughes" w:date="2020-11-21T15:26:00Z">
        <w:r w:rsidRPr="001E59B9" w:rsidDel="00AD64B6">
          <w:rPr>
            <w:rFonts w:ascii="Times New Roman" w:hAnsi="Times New Roman" w:cs="Times New Roman"/>
            <w:sz w:val="24"/>
            <w:szCs w:val="24"/>
            <w:lang w:val="en-GB"/>
          </w:rPr>
          <w:delText xml:space="preserve">both </w:delText>
        </w:r>
      </w:del>
      <w:r w:rsidRPr="001E59B9">
        <w:rPr>
          <w:rFonts w:ascii="Times New Roman" w:hAnsi="Times New Roman" w:cs="Times New Roman"/>
          <w:sz w:val="24"/>
          <w:szCs w:val="24"/>
          <w:lang w:val="en-GB"/>
        </w:rPr>
        <w:t xml:space="preserve">the popular media and scientific research. </w:t>
      </w:r>
      <w:ins w:id="13" w:author="sean hughes" w:date="2020-11-21T15:26:00Z">
        <w:r w:rsidR="00AD64B6">
          <w:rPr>
            <w:rFonts w:ascii="Times New Roman" w:hAnsi="Times New Roman" w:cs="Times New Roman"/>
            <w:sz w:val="24"/>
            <w:szCs w:val="24"/>
            <w:lang w:val="en-GB"/>
          </w:rPr>
          <w:t>Yet, d</w:t>
        </w:r>
      </w:ins>
      <w:del w:id="14" w:author="sean hughes" w:date="2020-11-21T15:26:00Z">
        <w:r w:rsidRPr="001E59B9" w:rsidDel="00AD64B6">
          <w:rPr>
            <w:rFonts w:ascii="Times New Roman" w:hAnsi="Times New Roman" w:cs="Times New Roman"/>
            <w:sz w:val="24"/>
            <w:szCs w:val="24"/>
            <w:lang w:val="en-GB"/>
          </w:rPr>
          <w:delText>D</w:delText>
        </w:r>
      </w:del>
      <w:r w:rsidRPr="001E59B9">
        <w:rPr>
          <w:rFonts w:ascii="Times New Roman" w:hAnsi="Times New Roman" w:cs="Times New Roman"/>
          <w:sz w:val="24"/>
          <w:szCs w:val="24"/>
          <w:lang w:val="en-GB"/>
        </w:rPr>
        <w:t xml:space="preserve">espite its popularity, </w:t>
      </w:r>
      <w:del w:id="15" w:author="sean hughes" w:date="2020-11-21T15:26:00Z">
        <w:r w:rsidR="006F257F" w:rsidDel="00AD64B6">
          <w:rPr>
            <w:rFonts w:ascii="Times New Roman" w:hAnsi="Times New Roman" w:cs="Times New Roman"/>
            <w:sz w:val="24"/>
            <w:szCs w:val="24"/>
            <w:lang w:val="en-GB"/>
          </w:rPr>
          <w:delText xml:space="preserve">however </w:delText>
        </w:r>
      </w:del>
      <w:r w:rsidRPr="001E59B9">
        <w:rPr>
          <w:rFonts w:ascii="Times New Roman" w:hAnsi="Times New Roman" w:cs="Times New Roman"/>
          <w:sz w:val="24"/>
          <w:szCs w:val="24"/>
          <w:lang w:val="en-GB"/>
        </w:rPr>
        <w:t>empirical evidence</w:t>
      </w:r>
      <w:r w:rsidR="006F257F">
        <w:rPr>
          <w:rFonts w:ascii="Times New Roman" w:hAnsi="Times New Roman" w:cs="Times New Roman"/>
          <w:sz w:val="24"/>
          <w:szCs w:val="24"/>
          <w:lang w:val="en-GB"/>
        </w:rPr>
        <w:t xml:space="preserve"> for</w:t>
      </w:r>
      <w:r w:rsidRPr="001E59B9">
        <w:rPr>
          <w:rFonts w:ascii="Times New Roman" w:hAnsi="Times New Roman" w:cs="Times New Roman"/>
          <w:sz w:val="24"/>
          <w:szCs w:val="24"/>
          <w:lang w:val="en-GB"/>
        </w:rPr>
        <w:t xml:space="preserve"> this </w:t>
      </w:r>
      <w:del w:id="16" w:author="sean hughes" w:date="2020-11-21T15:27:00Z">
        <w:r w:rsidRPr="001E59B9" w:rsidDel="00AD64B6">
          <w:rPr>
            <w:rFonts w:ascii="Times New Roman" w:hAnsi="Times New Roman" w:cs="Times New Roman"/>
            <w:sz w:val="24"/>
            <w:szCs w:val="24"/>
            <w:lang w:val="en-GB"/>
          </w:rPr>
          <w:delText xml:space="preserve">hypothesis </w:delText>
        </w:r>
      </w:del>
      <w:ins w:id="17" w:author="sean hughes" w:date="2020-11-21T15:27:00Z">
        <w:r w:rsidR="00AD64B6">
          <w:rPr>
            <w:rFonts w:ascii="Times New Roman" w:hAnsi="Times New Roman" w:cs="Times New Roman"/>
            <w:sz w:val="24"/>
            <w:szCs w:val="24"/>
            <w:lang w:val="en-GB"/>
          </w:rPr>
          <w:t xml:space="preserve">claim </w:t>
        </w:r>
      </w:ins>
      <w:r w:rsidRPr="001E59B9">
        <w:rPr>
          <w:rFonts w:ascii="Times New Roman" w:hAnsi="Times New Roman" w:cs="Times New Roman"/>
          <w:sz w:val="24"/>
          <w:szCs w:val="24"/>
          <w:lang w:val="en-GB"/>
        </w:rPr>
        <w:t xml:space="preserve">remains inconsistent. In this pre-registered </w:t>
      </w:r>
      <w:ins w:id="18" w:author="sean hughes" w:date="2020-11-21T15:27:00Z">
        <w:r w:rsidR="00AD64B6">
          <w:rPr>
            <w:rFonts w:ascii="Times New Roman" w:hAnsi="Times New Roman" w:cs="Times New Roman"/>
            <w:sz w:val="24"/>
            <w:szCs w:val="24"/>
            <w:lang w:val="en-GB"/>
          </w:rPr>
          <w:t xml:space="preserve">replication </w:t>
        </w:r>
      </w:ins>
      <w:del w:id="19" w:author="sean hughes" w:date="2020-11-21T15:27:00Z">
        <w:r w:rsidRPr="001E59B9" w:rsidDel="00AD64B6">
          <w:rPr>
            <w:rFonts w:ascii="Times New Roman" w:hAnsi="Times New Roman" w:cs="Times New Roman"/>
            <w:sz w:val="24"/>
            <w:szCs w:val="24"/>
            <w:lang w:val="en-GB"/>
          </w:rPr>
          <w:delText>effort</w:delText>
        </w:r>
      </w:del>
      <w:ins w:id="20" w:author="sean hughes" w:date="2020-11-21T15:27:00Z">
        <w:r w:rsidR="00AD64B6">
          <w:rPr>
            <w:rFonts w:ascii="Times New Roman" w:hAnsi="Times New Roman" w:cs="Times New Roman"/>
            <w:sz w:val="24"/>
            <w:szCs w:val="24"/>
            <w:lang w:val="en-GB"/>
          </w:rPr>
          <w:t>effort</w:t>
        </w:r>
      </w:ins>
      <w:r w:rsidRPr="001E59B9">
        <w:rPr>
          <w:rFonts w:ascii="Times New Roman" w:hAnsi="Times New Roman" w:cs="Times New Roman"/>
          <w:sz w:val="24"/>
          <w:szCs w:val="24"/>
          <w:lang w:val="en-GB"/>
        </w:rPr>
        <w:t xml:space="preserve">, we </w:t>
      </w:r>
      <w:r w:rsidR="006F257F">
        <w:rPr>
          <w:rFonts w:ascii="Times New Roman" w:hAnsi="Times New Roman" w:cs="Times New Roman"/>
          <w:sz w:val="24"/>
          <w:szCs w:val="24"/>
          <w:lang w:val="en-GB"/>
        </w:rPr>
        <w:t>set out</w:t>
      </w:r>
      <w:r w:rsidRPr="001E59B9">
        <w:rPr>
          <w:rFonts w:ascii="Times New Roman" w:hAnsi="Times New Roman" w:cs="Times New Roman"/>
          <w:sz w:val="24"/>
          <w:szCs w:val="24"/>
          <w:lang w:val="en-GB"/>
        </w:rPr>
        <w:t xml:space="preserve"> to replicate the findings reported by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 (2014)</w:t>
      </w:r>
      <w:r w:rsidR="005406A4" w:rsidRPr="001E59B9">
        <w:rPr>
          <w:rFonts w:ascii="Times New Roman" w:hAnsi="Times New Roman" w:cs="Times New Roman"/>
          <w:sz w:val="24"/>
          <w:szCs w:val="24"/>
          <w:lang w:val="en-GB"/>
        </w:rPr>
        <w:t>.</w:t>
      </w:r>
    </w:p>
    <w:p w14:paraId="1A9039E1" w14:textId="164D1FFC" w:rsidR="005406A4" w:rsidRPr="001E59B9" w:rsidRDefault="006F257F" w:rsidP="00AC5047">
      <w:pPr>
        <w:ind w:left="708"/>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w:t>
      </w:r>
      <w:r w:rsidR="005406A4" w:rsidRPr="001E59B9">
        <w:rPr>
          <w:rFonts w:ascii="Times New Roman" w:hAnsi="Times New Roman" w:cs="Times New Roman"/>
          <w:sz w:val="24"/>
          <w:szCs w:val="24"/>
          <w:lang w:val="en-GB"/>
        </w:rPr>
        <w:t xml:space="preserve"> argued that improving the motion quality of characters systematically improved the </w:t>
      </w:r>
      <w:ins w:id="21" w:author="sean hughes" w:date="2020-11-21T15:27:00Z">
        <w:r w:rsidR="00AD64B6">
          <w:rPr>
            <w:rFonts w:ascii="Times New Roman" w:hAnsi="Times New Roman" w:cs="Times New Roman"/>
            <w:sz w:val="24"/>
            <w:szCs w:val="24"/>
            <w:lang w:val="en-GB"/>
          </w:rPr>
          <w:t xml:space="preserve">perceived </w:t>
        </w:r>
      </w:ins>
      <w:r w:rsidR="005406A4" w:rsidRPr="001E59B9">
        <w:rPr>
          <w:rFonts w:ascii="Times New Roman" w:hAnsi="Times New Roman" w:cs="Times New Roman"/>
          <w:sz w:val="24"/>
          <w:szCs w:val="24"/>
          <w:lang w:val="en-GB"/>
        </w:rPr>
        <w:t>acceptability of th</w:t>
      </w:r>
      <w:r>
        <w:rPr>
          <w:rFonts w:ascii="Times New Roman" w:hAnsi="Times New Roman" w:cs="Times New Roman"/>
          <w:sz w:val="24"/>
          <w:szCs w:val="24"/>
          <w:lang w:val="en-GB"/>
        </w:rPr>
        <w:t>ose</w:t>
      </w:r>
      <w:r w:rsidR="005406A4" w:rsidRPr="001E59B9">
        <w:rPr>
          <w:rFonts w:ascii="Times New Roman" w:hAnsi="Times New Roman" w:cs="Times New Roman"/>
          <w:sz w:val="24"/>
          <w:szCs w:val="24"/>
          <w:lang w:val="en-GB"/>
        </w:rPr>
        <w:t xml:space="preserve"> characters. </w:t>
      </w:r>
      <w:r w:rsidR="00294167">
        <w:rPr>
          <w:rFonts w:ascii="Times New Roman" w:hAnsi="Times New Roman" w:cs="Times New Roman"/>
          <w:sz w:val="24"/>
          <w:szCs w:val="24"/>
          <w:lang w:val="en-GB"/>
        </w:rPr>
        <w:t>Specifically</w:t>
      </w:r>
      <w:r w:rsidR="005406A4" w:rsidRPr="001E59B9">
        <w:rPr>
          <w:rFonts w:ascii="Times New Roman" w:hAnsi="Times New Roman" w:cs="Times New Roman"/>
          <w:sz w:val="24"/>
          <w:szCs w:val="24"/>
          <w:lang w:val="en-GB"/>
        </w:rPr>
        <w:t xml:space="preserve">, the character classified in the deepest location of the uncanny became more acceptable when it was animated. They claimed that although an uncanny valley effect was found for static characters, the deepening of the valley with motion, originally predicted by Mori (1970/2012), was not obtained. </w:t>
      </w:r>
    </w:p>
    <w:p w14:paraId="1F671815" w14:textId="3127E2FF" w:rsidR="005406A4" w:rsidRPr="001E59B9" w:rsidRDefault="005406A4" w:rsidP="001D5F61">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Analyses</w:t>
      </w:r>
      <w:r w:rsidRPr="001E59B9">
        <w:rPr>
          <w:rFonts w:ascii="Times New Roman" w:hAnsi="Times New Roman" w:cs="Times New Roman"/>
          <w:sz w:val="24"/>
          <w:szCs w:val="24"/>
          <w:lang w:val="en-GB"/>
        </w:rPr>
        <w:t>:</w:t>
      </w:r>
    </w:p>
    <w:p w14:paraId="7318CC50" w14:textId="4AD4386A" w:rsidR="00AC5047" w:rsidRDefault="005406A4" w:rsidP="00AC5047">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H1</w:t>
      </w:r>
      <w:r w:rsidRPr="001E59B9">
        <w:rPr>
          <w:rFonts w:ascii="Times New Roman" w:hAnsi="Times New Roman" w:cs="Times New Roman"/>
          <w:sz w:val="24"/>
          <w:szCs w:val="24"/>
          <w:lang w:val="en-GB"/>
        </w:rPr>
        <w:t>: Ratings of human likeness (i.e., how similar to human a character is) will d</w:t>
      </w:r>
      <w:r w:rsidR="00133AFD" w:rsidRPr="001E59B9">
        <w:rPr>
          <w:rFonts w:ascii="Times New Roman" w:hAnsi="Times New Roman" w:cs="Times New Roman"/>
          <w:sz w:val="24"/>
          <w:szCs w:val="24"/>
          <w:lang w:val="en-GB"/>
        </w:rPr>
        <w:t>i</w:t>
      </w:r>
      <w:r w:rsidRPr="001E59B9">
        <w:rPr>
          <w:rFonts w:ascii="Times New Roman" w:hAnsi="Times New Roman" w:cs="Times New Roman"/>
          <w:sz w:val="24"/>
          <w:szCs w:val="24"/>
          <w:lang w:val="en-GB"/>
        </w:rPr>
        <w:t xml:space="preserve">ffer as a function of </w:t>
      </w:r>
      <w:r w:rsidR="00294167" w:rsidRPr="00294167">
        <w:rPr>
          <w:rFonts w:ascii="Times New Roman" w:hAnsi="Times New Roman" w:cs="Times New Roman"/>
          <w:i/>
          <w:iCs/>
          <w:sz w:val="24"/>
          <w:szCs w:val="24"/>
          <w:lang w:val="en-GB"/>
        </w:rPr>
        <w:t>C</w:t>
      </w:r>
      <w:r w:rsidRPr="00294167">
        <w:rPr>
          <w:rFonts w:ascii="Times New Roman" w:hAnsi="Times New Roman" w:cs="Times New Roman"/>
          <w:i/>
          <w:iCs/>
          <w:sz w:val="24"/>
          <w:szCs w:val="24"/>
          <w:lang w:val="en-GB"/>
        </w:rPr>
        <w:t>haracter Type</w:t>
      </w:r>
      <w:r w:rsidRPr="001E59B9">
        <w:rPr>
          <w:rFonts w:ascii="Times New Roman" w:hAnsi="Times New Roman" w:cs="Times New Roman"/>
          <w:sz w:val="24"/>
          <w:szCs w:val="24"/>
          <w:lang w:val="en-GB"/>
        </w:rPr>
        <w:t>.</w:t>
      </w:r>
      <w:r w:rsidRPr="001E59B9">
        <w:rPr>
          <w:rFonts w:ascii="Times New Roman" w:hAnsi="Times New Roman" w:cs="Times New Roman"/>
          <w:sz w:val="24"/>
          <w:szCs w:val="24"/>
          <w:lang w:val="en-GB"/>
        </w:rPr>
        <w:tab/>
      </w:r>
    </w:p>
    <w:p w14:paraId="1E76A84D" w14:textId="50C2653B" w:rsidR="005406A4" w:rsidRPr="001E59B9" w:rsidRDefault="005406A4" w:rsidP="00350842">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H1a</w:t>
      </w:r>
      <w:r w:rsidRPr="001E59B9">
        <w:rPr>
          <w:rFonts w:ascii="Times New Roman" w:hAnsi="Times New Roman" w:cs="Times New Roman"/>
          <w:sz w:val="24"/>
          <w:szCs w:val="24"/>
          <w:lang w:val="en-GB"/>
        </w:rPr>
        <w:t xml:space="preserve">. Follow-up </w:t>
      </w:r>
      <w:r w:rsidR="00133AFD" w:rsidRPr="001E59B9">
        <w:rPr>
          <w:rFonts w:ascii="Times New Roman" w:hAnsi="Times New Roman" w:cs="Times New Roman"/>
          <w:sz w:val="24"/>
          <w:szCs w:val="24"/>
          <w:lang w:val="en-GB"/>
        </w:rPr>
        <w:t xml:space="preserve">comparison tests will examine if </w:t>
      </w:r>
      <w:proofErr w:type="spellStart"/>
      <w:r w:rsidR="00133AFD" w:rsidRPr="001E59B9">
        <w:rPr>
          <w:rFonts w:ascii="Times New Roman" w:hAnsi="Times New Roman" w:cs="Times New Roman"/>
          <w:sz w:val="24"/>
          <w:szCs w:val="24"/>
          <w:lang w:val="en-GB"/>
        </w:rPr>
        <w:t>Piwek</w:t>
      </w:r>
      <w:proofErr w:type="spellEnd"/>
      <w:r w:rsidR="00133AFD" w:rsidRPr="001E59B9">
        <w:rPr>
          <w:rFonts w:ascii="Times New Roman" w:hAnsi="Times New Roman" w:cs="Times New Roman"/>
          <w:sz w:val="24"/>
          <w:szCs w:val="24"/>
          <w:lang w:val="en-GB"/>
        </w:rPr>
        <w:t xml:space="preserve"> et al.’s (2014) findings replicate, such that robots will be rated lower </w:t>
      </w:r>
      <w:ins w:id="22" w:author="sean hughes" w:date="2020-11-21T15:28:00Z">
        <w:r w:rsidR="00AD64B6">
          <w:rPr>
            <w:rFonts w:ascii="Times New Roman" w:hAnsi="Times New Roman" w:cs="Times New Roman"/>
            <w:sz w:val="24"/>
            <w:szCs w:val="24"/>
            <w:lang w:val="en-GB"/>
          </w:rPr>
          <w:t xml:space="preserve">in human likeness </w:t>
        </w:r>
      </w:ins>
      <w:r w:rsidR="00133AFD" w:rsidRPr="001E59B9">
        <w:rPr>
          <w:rFonts w:ascii="Times New Roman" w:hAnsi="Times New Roman" w:cs="Times New Roman"/>
          <w:sz w:val="24"/>
          <w:szCs w:val="24"/>
          <w:lang w:val="en-GB"/>
        </w:rPr>
        <w:t xml:space="preserve">than a mannequin (but not each other), the mannequin lower than skeleton or zombie, and </w:t>
      </w:r>
      <w:ins w:id="23" w:author="sean hughes" w:date="2020-11-21T15:28:00Z">
        <w:r w:rsidR="00AD64B6">
          <w:rPr>
            <w:rFonts w:ascii="Times New Roman" w:hAnsi="Times New Roman" w:cs="Times New Roman"/>
            <w:sz w:val="24"/>
            <w:szCs w:val="24"/>
            <w:lang w:val="en-GB"/>
          </w:rPr>
          <w:t xml:space="preserve">the </w:t>
        </w:r>
        <w:r w:rsidR="00AD64B6" w:rsidRPr="001E59B9">
          <w:rPr>
            <w:rFonts w:ascii="Times New Roman" w:hAnsi="Times New Roman" w:cs="Times New Roman"/>
            <w:sz w:val="24"/>
            <w:szCs w:val="24"/>
            <w:lang w:val="en-GB"/>
          </w:rPr>
          <w:t xml:space="preserve">skeleton </w:t>
        </w:r>
        <w:r w:rsidR="00AD64B6">
          <w:rPr>
            <w:rFonts w:ascii="Times New Roman" w:hAnsi="Times New Roman" w:cs="Times New Roman"/>
            <w:sz w:val="24"/>
            <w:szCs w:val="24"/>
            <w:lang w:val="en-GB"/>
          </w:rPr>
          <w:t xml:space="preserve">and </w:t>
        </w:r>
        <w:r w:rsidR="00AD64B6" w:rsidRPr="001E59B9">
          <w:rPr>
            <w:rFonts w:ascii="Times New Roman" w:hAnsi="Times New Roman" w:cs="Times New Roman"/>
            <w:sz w:val="24"/>
            <w:szCs w:val="24"/>
            <w:lang w:val="en-GB"/>
          </w:rPr>
          <w:t>zombie</w:t>
        </w:r>
        <w:r w:rsidR="00AD64B6" w:rsidRPr="001E59B9" w:rsidDel="00AD64B6">
          <w:rPr>
            <w:rFonts w:ascii="Times New Roman" w:hAnsi="Times New Roman" w:cs="Times New Roman"/>
            <w:sz w:val="24"/>
            <w:szCs w:val="24"/>
            <w:lang w:val="en-GB"/>
          </w:rPr>
          <w:t xml:space="preserve"> </w:t>
        </w:r>
      </w:ins>
      <w:del w:id="24" w:author="sean hughes" w:date="2020-11-21T15:28:00Z">
        <w:r w:rsidR="00133AFD" w:rsidRPr="001E59B9" w:rsidDel="00AD64B6">
          <w:rPr>
            <w:rFonts w:ascii="Times New Roman" w:hAnsi="Times New Roman" w:cs="Times New Roman"/>
            <w:sz w:val="24"/>
            <w:szCs w:val="24"/>
            <w:lang w:val="en-GB"/>
          </w:rPr>
          <w:delText xml:space="preserve">these two figures </w:delText>
        </w:r>
      </w:del>
      <w:r w:rsidR="00133AFD" w:rsidRPr="001E59B9">
        <w:rPr>
          <w:rFonts w:ascii="Times New Roman" w:hAnsi="Times New Roman" w:cs="Times New Roman"/>
          <w:sz w:val="24"/>
          <w:szCs w:val="24"/>
          <w:lang w:val="en-GB"/>
        </w:rPr>
        <w:t>will not differ from one another but both will be rated as lower in human likeness than the two human figures.</w:t>
      </w:r>
    </w:p>
    <w:p w14:paraId="4D6A3610" w14:textId="196312AC" w:rsidR="00133AFD" w:rsidRPr="001E59B9" w:rsidRDefault="00133AFD" w:rsidP="00AC5047">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H2</w:t>
      </w:r>
      <w:r w:rsidRPr="001E59B9">
        <w:rPr>
          <w:rFonts w:ascii="Times New Roman" w:hAnsi="Times New Roman" w:cs="Times New Roman"/>
          <w:sz w:val="24"/>
          <w:szCs w:val="24"/>
          <w:lang w:val="en-GB"/>
        </w:rPr>
        <w:t xml:space="preserve">: Acceptability ratings will vary as a function of </w:t>
      </w:r>
      <w:r w:rsidRPr="00294167">
        <w:rPr>
          <w:rFonts w:ascii="Times New Roman" w:hAnsi="Times New Roman" w:cs="Times New Roman"/>
          <w:i/>
          <w:iCs/>
          <w:sz w:val="24"/>
          <w:szCs w:val="24"/>
          <w:lang w:val="en-GB"/>
        </w:rPr>
        <w:t>Character Type.</w:t>
      </w:r>
    </w:p>
    <w:p w14:paraId="51118F39" w14:textId="08D022D6" w:rsidR="00133AFD" w:rsidRPr="001E59B9" w:rsidRDefault="00133AFD" w:rsidP="00350842">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H2a</w:t>
      </w:r>
      <w:r w:rsidRPr="001E59B9">
        <w:rPr>
          <w:rFonts w:ascii="Times New Roman" w:hAnsi="Times New Roman" w:cs="Times New Roman"/>
          <w:sz w:val="24"/>
          <w:szCs w:val="24"/>
          <w:lang w:val="en-GB"/>
        </w:rPr>
        <w:t xml:space="preserve">. 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al.’s findings replicate, such that characters close in likeness to humans but not themselves human (e.g., zombie, skeleton), will be liked least, characters that are most (e.g., humans) and least like humans (e.g., robots) will be liked relatively more.</w:t>
      </w:r>
    </w:p>
    <w:p w14:paraId="33D3F990" w14:textId="77777777" w:rsidR="00350842" w:rsidRDefault="00350842" w:rsidP="00AC5047">
      <w:pPr>
        <w:ind w:left="708"/>
        <w:jc w:val="both"/>
        <w:rPr>
          <w:rFonts w:ascii="Times New Roman" w:hAnsi="Times New Roman" w:cs="Times New Roman"/>
          <w:b/>
          <w:bCs/>
          <w:sz w:val="24"/>
          <w:szCs w:val="24"/>
          <w:lang w:val="en-GB"/>
        </w:rPr>
      </w:pPr>
    </w:p>
    <w:p w14:paraId="080439AD" w14:textId="77777777" w:rsidR="00350842" w:rsidRDefault="00350842" w:rsidP="00AC5047">
      <w:pPr>
        <w:ind w:left="708"/>
        <w:jc w:val="both"/>
        <w:rPr>
          <w:rFonts w:ascii="Times New Roman" w:hAnsi="Times New Roman" w:cs="Times New Roman"/>
          <w:b/>
          <w:bCs/>
          <w:sz w:val="24"/>
          <w:szCs w:val="24"/>
          <w:lang w:val="en-GB"/>
        </w:rPr>
      </w:pPr>
    </w:p>
    <w:p w14:paraId="220DFC6F" w14:textId="77777777" w:rsidR="00350842" w:rsidRDefault="00350842" w:rsidP="00AC5047">
      <w:pPr>
        <w:ind w:left="708"/>
        <w:jc w:val="both"/>
        <w:rPr>
          <w:rFonts w:ascii="Times New Roman" w:hAnsi="Times New Roman" w:cs="Times New Roman"/>
          <w:b/>
          <w:bCs/>
          <w:sz w:val="24"/>
          <w:szCs w:val="24"/>
          <w:lang w:val="en-GB"/>
        </w:rPr>
      </w:pPr>
    </w:p>
    <w:p w14:paraId="205BDA7A" w14:textId="4A8504D6" w:rsidR="00133AFD" w:rsidRPr="001E59B9" w:rsidRDefault="00133AFD" w:rsidP="00AC5047">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H3</w:t>
      </w:r>
      <w:r w:rsidRPr="001E59B9">
        <w:rPr>
          <w:rFonts w:ascii="Times New Roman" w:hAnsi="Times New Roman" w:cs="Times New Roman"/>
          <w:sz w:val="24"/>
          <w:szCs w:val="24"/>
          <w:lang w:val="en-GB"/>
        </w:rPr>
        <w:t xml:space="preserve">: Acceptability ratings will vary as a function of </w:t>
      </w:r>
      <w:r w:rsidRPr="00294167">
        <w:rPr>
          <w:rFonts w:ascii="Times New Roman" w:hAnsi="Times New Roman" w:cs="Times New Roman"/>
          <w:i/>
          <w:iCs/>
          <w:sz w:val="24"/>
          <w:szCs w:val="24"/>
          <w:lang w:val="en-GB"/>
        </w:rPr>
        <w:t>Motion Type</w:t>
      </w:r>
      <w:r w:rsidR="00294167">
        <w:rPr>
          <w:rFonts w:ascii="Times New Roman" w:hAnsi="Times New Roman" w:cs="Times New Roman"/>
          <w:i/>
          <w:iCs/>
          <w:sz w:val="24"/>
          <w:szCs w:val="24"/>
          <w:lang w:val="en-GB"/>
        </w:rPr>
        <w:t>.</w:t>
      </w:r>
    </w:p>
    <w:p w14:paraId="445B09CF" w14:textId="32AD4E46" w:rsidR="00133AFD" w:rsidRPr="001E59B9" w:rsidRDefault="00133AFD" w:rsidP="00350842">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H3a</w:t>
      </w:r>
      <w:r w:rsidRPr="001E59B9">
        <w:rPr>
          <w:rFonts w:ascii="Times New Roman" w:hAnsi="Times New Roman" w:cs="Times New Roman"/>
          <w:sz w:val="24"/>
          <w:szCs w:val="24"/>
          <w:lang w:val="en-GB"/>
        </w:rPr>
        <w:t xml:space="preserve">. 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al.’s findings replicate, such that the uncanny valley effect (see H2) will be larger for static characters than moving characters. Increasing movement distortion is predicted to lower acceptability ratings for all characters relative to those ratings obtained </w:t>
      </w:r>
      <w:r w:rsidR="00294167">
        <w:rPr>
          <w:rFonts w:ascii="Times New Roman" w:hAnsi="Times New Roman" w:cs="Times New Roman"/>
          <w:sz w:val="24"/>
          <w:szCs w:val="24"/>
          <w:lang w:val="en-GB"/>
        </w:rPr>
        <w:t xml:space="preserve"> for characters </w:t>
      </w:r>
      <w:r w:rsidRPr="001E59B9">
        <w:rPr>
          <w:rFonts w:ascii="Times New Roman" w:hAnsi="Times New Roman" w:cs="Times New Roman"/>
          <w:sz w:val="24"/>
          <w:szCs w:val="24"/>
          <w:lang w:val="en-GB"/>
        </w:rPr>
        <w:t>in the natural motion condition.</w:t>
      </w:r>
    </w:p>
    <w:p w14:paraId="413E48D0" w14:textId="75D9FDFC" w:rsidR="00133AFD" w:rsidRPr="001E59B9" w:rsidRDefault="00133AFD" w:rsidP="00AC5047">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H4</w:t>
      </w:r>
      <w:r w:rsidRPr="001E59B9">
        <w:rPr>
          <w:rFonts w:ascii="Times New Roman" w:hAnsi="Times New Roman" w:cs="Times New Roman"/>
          <w:sz w:val="24"/>
          <w:szCs w:val="24"/>
          <w:lang w:val="en-GB"/>
        </w:rPr>
        <w:t xml:space="preserve">: There will be an interaction effect between </w:t>
      </w:r>
      <w:r w:rsidRPr="00294167">
        <w:rPr>
          <w:rFonts w:ascii="Times New Roman" w:hAnsi="Times New Roman" w:cs="Times New Roman"/>
          <w:i/>
          <w:iCs/>
          <w:sz w:val="24"/>
          <w:szCs w:val="24"/>
          <w:lang w:val="en-GB"/>
        </w:rPr>
        <w:t>Character Type</w:t>
      </w:r>
      <w:r w:rsidRPr="001E59B9">
        <w:rPr>
          <w:rFonts w:ascii="Times New Roman" w:hAnsi="Times New Roman" w:cs="Times New Roman"/>
          <w:sz w:val="24"/>
          <w:szCs w:val="24"/>
          <w:lang w:val="en-GB"/>
        </w:rPr>
        <w:t xml:space="preserve"> and </w:t>
      </w:r>
      <w:r w:rsidRPr="00294167">
        <w:rPr>
          <w:rFonts w:ascii="Times New Roman" w:hAnsi="Times New Roman" w:cs="Times New Roman"/>
          <w:i/>
          <w:iCs/>
          <w:sz w:val="24"/>
          <w:szCs w:val="24"/>
          <w:lang w:val="en-GB"/>
        </w:rPr>
        <w:t>Motion Type</w:t>
      </w:r>
      <w:r w:rsidRPr="001E59B9">
        <w:rPr>
          <w:rFonts w:ascii="Times New Roman" w:hAnsi="Times New Roman" w:cs="Times New Roman"/>
          <w:sz w:val="24"/>
          <w:szCs w:val="24"/>
          <w:lang w:val="en-GB"/>
        </w:rPr>
        <w:t xml:space="preserve"> for acceptability ratings. </w:t>
      </w:r>
    </w:p>
    <w:p w14:paraId="443C4BA9" w14:textId="2A869DCA" w:rsidR="00133AFD" w:rsidRDefault="00133AFD" w:rsidP="00350842">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H4a</w:t>
      </w:r>
      <w:r w:rsidRPr="001E59B9">
        <w:rPr>
          <w:rFonts w:ascii="Times New Roman" w:hAnsi="Times New Roman" w:cs="Times New Roman"/>
          <w:sz w:val="24"/>
          <w:szCs w:val="24"/>
          <w:lang w:val="en-GB"/>
        </w:rPr>
        <w:t xml:space="preserve">. 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al.’s findings replicate. Specifically we will examine if degrading motion has a generally negative effect on all characters, with the change in acceptability ratings from static to naturally moving differing </w:t>
      </w:r>
      <w:r w:rsidR="00294167">
        <w:rPr>
          <w:rFonts w:ascii="Times New Roman" w:hAnsi="Times New Roman" w:cs="Times New Roman"/>
          <w:sz w:val="24"/>
          <w:szCs w:val="24"/>
          <w:lang w:val="en-GB"/>
        </w:rPr>
        <w:t xml:space="preserve">as a function of </w:t>
      </w:r>
      <w:r w:rsidRPr="001E59B9">
        <w:rPr>
          <w:rFonts w:ascii="Times New Roman" w:hAnsi="Times New Roman" w:cs="Times New Roman"/>
          <w:sz w:val="24"/>
          <w:szCs w:val="24"/>
          <w:lang w:val="en-GB"/>
        </w:rPr>
        <w:t xml:space="preserve"> character. Naturally moving zombies are predicted to be significantly more acceptable than the static zombie.</w:t>
      </w:r>
    </w:p>
    <w:p w14:paraId="64F3B612" w14:textId="4CB273E1" w:rsidR="00350842" w:rsidDel="00AD64B6" w:rsidRDefault="00350842" w:rsidP="00063C6E">
      <w:pPr>
        <w:jc w:val="both"/>
        <w:rPr>
          <w:del w:id="25" w:author="sean hughes" w:date="2020-11-21T15:29:00Z"/>
          <w:rFonts w:ascii="Times New Roman" w:hAnsi="Times New Roman" w:cs="Times New Roman"/>
          <w:sz w:val="24"/>
          <w:szCs w:val="24"/>
          <w:lang w:val="en-GB"/>
        </w:rPr>
      </w:pPr>
    </w:p>
    <w:p w14:paraId="3DE7275F" w14:textId="75146AB5" w:rsidR="00350842" w:rsidRPr="001E59B9" w:rsidDel="00AD64B6" w:rsidRDefault="00350842" w:rsidP="00350842">
      <w:pPr>
        <w:ind w:left="1416"/>
        <w:jc w:val="both"/>
        <w:rPr>
          <w:del w:id="26" w:author="sean hughes" w:date="2020-11-21T15:29:00Z"/>
          <w:rFonts w:ascii="Times New Roman" w:hAnsi="Times New Roman" w:cs="Times New Roman"/>
          <w:sz w:val="24"/>
          <w:szCs w:val="24"/>
          <w:lang w:val="en-GB"/>
        </w:rPr>
      </w:pPr>
    </w:p>
    <w:p w14:paraId="012F769F" w14:textId="77777777" w:rsidR="00AD64B6" w:rsidRDefault="00AD64B6" w:rsidP="001D5F61">
      <w:pPr>
        <w:pBdr>
          <w:bottom w:val="single" w:sz="4" w:space="1" w:color="auto"/>
        </w:pBdr>
        <w:jc w:val="both"/>
        <w:rPr>
          <w:ins w:id="27" w:author="sean hughes" w:date="2020-11-21T15:29:00Z"/>
          <w:rFonts w:ascii="Arial" w:eastAsia="Arial" w:hAnsi="Arial" w:cs="Arial"/>
          <w:color w:val="434343"/>
          <w:sz w:val="28"/>
          <w:szCs w:val="28"/>
          <w:lang w:val="en" w:eastAsia="en-GB"/>
        </w:rPr>
      </w:pPr>
    </w:p>
    <w:p w14:paraId="7009D8D1" w14:textId="2B4E9824" w:rsidR="00133AFD" w:rsidRDefault="00133AFD" w:rsidP="001D5F61">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Design plan</w:t>
      </w:r>
    </w:p>
    <w:p w14:paraId="638D5881" w14:textId="77777777" w:rsidR="00133AFD" w:rsidRDefault="00133AFD"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Study Type: </w:t>
      </w:r>
    </w:p>
    <w:p w14:paraId="6558D3A6" w14:textId="58550999" w:rsidR="00133AFD" w:rsidRDefault="00133AFD" w:rsidP="00350842">
      <w:pPr>
        <w:ind w:left="708"/>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This is an experimental study </w:t>
      </w:r>
      <w:del w:id="28" w:author="sean hughes" w:date="2020-11-21T15:29:00Z">
        <w:r w:rsidDel="00AD64B6">
          <w:rPr>
            <w:rFonts w:ascii="Times New Roman" w:hAnsi="Times New Roman" w:cs="Times New Roman"/>
            <w:bCs/>
            <w:sz w:val="24"/>
            <w:szCs w:val="24"/>
            <w:lang w:val="en-GB"/>
          </w:rPr>
          <w:delText xml:space="preserve">that </w:delText>
        </w:r>
      </w:del>
      <w:ins w:id="29" w:author="sean hughes" w:date="2020-11-21T15:29:00Z">
        <w:r w:rsidR="00AD64B6">
          <w:rPr>
            <w:rFonts w:ascii="Times New Roman" w:hAnsi="Times New Roman" w:cs="Times New Roman"/>
            <w:bCs/>
            <w:sz w:val="24"/>
            <w:szCs w:val="24"/>
            <w:lang w:val="en-GB"/>
          </w:rPr>
          <w:t xml:space="preserve">and </w:t>
        </w:r>
      </w:ins>
      <w:r>
        <w:rPr>
          <w:rFonts w:ascii="Times New Roman" w:hAnsi="Times New Roman" w:cs="Times New Roman"/>
          <w:bCs/>
          <w:sz w:val="24"/>
          <w:szCs w:val="24"/>
          <w:lang w:val="en-GB"/>
        </w:rPr>
        <w:t>will be carried out in an online setting. Participants will be recruited via the Prolific website (</w:t>
      </w:r>
      <w:r w:rsidR="007F15B5">
        <w:fldChar w:fldCharType="begin"/>
      </w:r>
      <w:r w:rsidR="007F15B5" w:rsidRPr="00AD64B6">
        <w:rPr>
          <w:lang w:val="en-US"/>
          <w:rPrChange w:id="30" w:author="sean hughes" w:date="2020-11-21T15:26:00Z">
            <w:rPr/>
          </w:rPrChange>
        </w:rPr>
        <w:instrText xml:space="preserve"> HYPERLINK "https://prolific.co/" </w:instrText>
      </w:r>
      <w:r w:rsidR="007F15B5">
        <w:fldChar w:fldCharType="separate"/>
      </w:r>
      <w:r w:rsidRPr="0064078F">
        <w:rPr>
          <w:rStyle w:val="Hyperlink"/>
          <w:rFonts w:ascii="Times New Roman" w:hAnsi="Times New Roman" w:cs="Times New Roman"/>
          <w:bCs/>
          <w:sz w:val="24"/>
          <w:szCs w:val="24"/>
          <w:lang w:val="en-GB"/>
        </w:rPr>
        <w:t>https://prolific.co/</w:t>
      </w:r>
      <w:r w:rsidR="007F15B5">
        <w:rPr>
          <w:rStyle w:val="Hyperlink"/>
          <w:rFonts w:ascii="Times New Roman" w:hAnsi="Times New Roman" w:cs="Times New Roman"/>
          <w:bCs/>
          <w:sz w:val="24"/>
          <w:szCs w:val="24"/>
          <w:lang w:val="en-GB"/>
        </w:rPr>
        <w:fldChar w:fldCharType="end"/>
      </w:r>
      <w:r>
        <w:rPr>
          <w:rFonts w:ascii="Times New Roman" w:hAnsi="Times New Roman" w:cs="Times New Roman"/>
          <w:bCs/>
          <w:sz w:val="24"/>
          <w:szCs w:val="24"/>
          <w:lang w:val="en-GB"/>
        </w:rPr>
        <w:t>).</w:t>
      </w:r>
    </w:p>
    <w:p w14:paraId="192D28F9" w14:textId="77777777" w:rsidR="00133AFD" w:rsidRDefault="00133AFD" w:rsidP="001D5F61">
      <w:pPr>
        <w:jc w:val="both"/>
        <w:rPr>
          <w:rFonts w:ascii="Times New Roman" w:hAnsi="Times New Roman" w:cs="Times New Roman"/>
          <w:sz w:val="24"/>
          <w:szCs w:val="24"/>
          <w:lang w:val="en-GB"/>
        </w:rPr>
      </w:pPr>
      <w:r>
        <w:rPr>
          <w:rFonts w:ascii="Times New Roman" w:hAnsi="Times New Roman" w:cs="Times New Roman"/>
          <w:b/>
          <w:bCs/>
          <w:sz w:val="24"/>
          <w:szCs w:val="24"/>
          <w:lang w:val="en-GB"/>
        </w:rPr>
        <w:t>Blinding</w:t>
      </w:r>
      <w:r>
        <w:rPr>
          <w:rFonts w:ascii="Times New Roman" w:hAnsi="Times New Roman" w:cs="Times New Roman"/>
          <w:sz w:val="24"/>
          <w:szCs w:val="24"/>
          <w:lang w:val="en-GB"/>
        </w:rPr>
        <w:t>:</w:t>
      </w:r>
    </w:p>
    <w:p w14:paraId="74898B55" w14:textId="77777777" w:rsidR="00133AFD" w:rsidRDefault="00133AFD" w:rsidP="001D5F61">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Participants will be blind to the purpose of the study when taking part. However, they will be informed about the purpose of the study after completing it (i.e., during the debriefing phase).</w:t>
      </w:r>
    </w:p>
    <w:p w14:paraId="6EFD7033" w14:textId="48E864E5" w:rsidR="00133AFD" w:rsidRDefault="00133AFD"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Study </w:t>
      </w:r>
      <w:r w:rsidR="00294167">
        <w:rPr>
          <w:rFonts w:ascii="Times New Roman" w:hAnsi="Times New Roman" w:cs="Times New Roman"/>
          <w:b/>
          <w:bCs/>
          <w:sz w:val="24"/>
          <w:szCs w:val="24"/>
          <w:lang w:val="en-GB"/>
        </w:rPr>
        <w:t>D</w:t>
      </w:r>
      <w:r>
        <w:rPr>
          <w:rFonts w:ascii="Times New Roman" w:hAnsi="Times New Roman" w:cs="Times New Roman"/>
          <w:b/>
          <w:bCs/>
          <w:sz w:val="24"/>
          <w:szCs w:val="24"/>
          <w:lang w:val="en-GB"/>
        </w:rPr>
        <w:t>esign:</w:t>
      </w:r>
    </w:p>
    <w:p w14:paraId="0BC64021" w14:textId="77777777" w:rsidR="00133AFD" w:rsidRDefault="00133AFD" w:rsidP="001D5F61">
      <w:pPr>
        <w:ind w:left="708"/>
        <w:jc w:val="both"/>
        <w:rPr>
          <w:rFonts w:ascii="Times New Roman" w:hAnsi="Times New Roman" w:cs="Times New Roman"/>
          <w:sz w:val="24"/>
          <w:szCs w:val="24"/>
          <w:lang w:val="en-GB"/>
        </w:rPr>
      </w:pPr>
      <w:r>
        <w:rPr>
          <w:rFonts w:ascii="Times New Roman" w:hAnsi="Times New Roman" w:cs="Times New Roman"/>
          <w:bCs/>
          <w:sz w:val="24"/>
          <w:szCs w:val="24"/>
          <w:lang w:val="en-GB"/>
        </w:rPr>
        <w:t>T</w:t>
      </w:r>
      <w:r>
        <w:rPr>
          <w:rFonts w:ascii="Times New Roman" w:hAnsi="Times New Roman" w:cs="Times New Roman"/>
          <w:sz w:val="24"/>
          <w:szCs w:val="24"/>
          <w:lang w:val="en-GB"/>
        </w:rPr>
        <w:t xml:space="preserve">he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 study contained one between participants factor (</w:t>
      </w:r>
      <w:r>
        <w:rPr>
          <w:rFonts w:ascii="Times New Roman" w:hAnsi="Times New Roman" w:cs="Times New Roman"/>
          <w:i/>
          <w:sz w:val="24"/>
          <w:szCs w:val="24"/>
          <w:lang w:val="en-GB"/>
        </w:rPr>
        <w:t>Outcome Type</w:t>
      </w:r>
      <w:r>
        <w:rPr>
          <w:rFonts w:ascii="Times New Roman" w:hAnsi="Times New Roman" w:cs="Times New Roman"/>
          <w:sz w:val="24"/>
          <w:szCs w:val="24"/>
          <w:lang w:val="en-GB"/>
        </w:rPr>
        <w:t xml:space="preserve">: human likeness ratings vs. acceptability ratings). </w:t>
      </w:r>
    </w:p>
    <w:p w14:paraId="4F96DF2B" w14:textId="77777777" w:rsidR="00133AFD" w:rsidRDefault="00133AFD" w:rsidP="001D5F61">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With respect to the human likeness ratings, all participants encountered a single factor (</w:t>
      </w:r>
      <w:r>
        <w:rPr>
          <w:rFonts w:ascii="Times New Roman" w:hAnsi="Times New Roman" w:cs="Times New Roman"/>
          <w:i/>
          <w:sz w:val="24"/>
          <w:szCs w:val="24"/>
          <w:lang w:val="en-GB"/>
        </w:rPr>
        <w:t>Character Type</w:t>
      </w:r>
      <w:r>
        <w:rPr>
          <w:rFonts w:ascii="Times New Roman" w:hAnsi="Times New Roman" w:cs="Times New Roman"/>
          <w:sz w:val="24"/>
          <w:szCs w:val="24"/>
          <w:lang w:val="en-GB"/>
        </w:rPr>
        <w:t xml:space="preserve">) with seven levels (i.e., battle robot vs. toy robot vs. mannequin vs. skeleton vs. zombie vs. low res man vs high res man). </w:t>
      </w:r>
    </w:p>
    <w:p w14:paraId="69FC62C3" w14:textId="77777777" w:rsidR="00133AFD" w:rsidRDefault="00133AFD" w:rsidP="001D5F61">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With respect to acceptability ratings, a 7(</w:t>
      </w:r>
      <w:r>
        <w:rPr>
          <w:rFonts w:ascii="Times New Roman" w:hAnsi="Times New Roman" w:cs="Times New Roman"/>
          <w:i/>
          <w:sz w:val="24"/>
          <w:szCs w:val="24"/>
          <w:lang w:val="en-GB"/>
        </w:rPr>
        <w:t>Character Type</w:t>
      </w:r>
      <w:r>
        <w:rPr>
          <w:rFonts w:ascii="Times New Roman" w:hAnsi="Times New Roman" w:cs="Times New Roman"/>
          <w:sz w:val="24"/>
          <w:szCs w:val="24"/>
          <w:lang w:val="en-GB"/>
        </w:rPr>
        <w:t>) x 6 (</w:t>
      </w:r>
      <w:r>
        <w:rPr>
          <w:rFonts w:ascii="Times New Roman" w:hAnsi="Times New Roman" w:cs="Times New Roman"/>
          <w:i/>
          <w:sz w:val="24"/>
          <w:szCs w:val="24"/>
          <w:lang w:val="en-GB"/>
        </w:rPr>
        <w:t>Motion Type</w:t>
      </w:r>
      <w:r>
        <w:rPr>
          <w:rFonts w:ascii="Times New Roman" w:hAnsi="Times New Roman" w:cs="Times New Roman"/>
          <w:sz w:val="24"/>
          <w:szCs w:val="24"/>
          <w:lang w:val="en-GB"/>
        </w:rPr>
        <w:t>: static vs. natural motion vs. distorted  A, vs. distorted  B vs. distorted  C vs. distorted  D) within participants design was employed, such that all participants rated all character types across all motion types in terms of their acceptability.</w:t>
      </w:r>
    </w:p>
    <w:p w14:paraId="7E71153E" w14:textId="77777777" w:rsidR="00133AFD" w:rsidRDefault="00133AFD"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Randomization:</w:t>
      </w:r>
    </w:p>
    <w:p w14:paraId="5348EFD9" w14:textId="77777777" w:rsidR="00133AFD" w:rsidRDefault="00133AFD" w:rsidP="001D5F61">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Participants were randomly assigned to either the human likeness ratings condition or the acceptability rating condition. Presentation of the stimuli will also be randomly counterbalanced within each condition. </w:t>
      </w:r>
    </w:p>
    <w:p w14:paraId="50626691" w14:textId="77777777" w:rsidR="00133AFD" w:rsidRDefault="00133AFD" w:rsidP="001D5F61">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lastRenderedPageBreak/>
        <w:t>Sampling Plan</w:t>
      </w:r>
    </w:p>
    <w:p w14:paraId="6A05A3DC" w14:textId="77777777" w:rsidR="00133AFD" w:rsidRDefault="00133AFD"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Existing Data:</w:t>
      </w:r>
    </w:p>
    <w:p w14:paraId="756C314B" w14:textId="3D616D47" w:rsidR="00133AFD" w:rsidRDefault="00133AFD" w:rsidP="001D5F61">
      <w:pPr>
        <w:ind w:left="708"/>
        <w:jc w:val="both"/>
        <w:rPr>
          <w:rFonts w:ascii="Times New Roman" w:hAnsi="Times New Roman" w:cs="Times New Roman"/>
          <w:sz w:val="24"/>
          <w:szCs w:val="24"/>
          <w:lang w:val="en-GB"/>
        </w:rPr>
      </w:pPr>
      <w:del w:id="31" w:author="sean hughes" w:date="2020-11-21T16:00:00Z">
        <w:r w:rsidDel="00772945">
          <w:rPr>
            <w:rFonts w:ascii="Times New Roman" w:hAnsi="Times New Roman" w:cs="Times New Roman"/>
            <w:sz w:val="24"/>
            <w:szCs w:val="24"/>
            <w:lang w:val="en-GB"/>
          </w:rPr>
          <w:delText xml:space="preserve">The original authors provided data from their original study (this </w:delText>
        </w:r>
        <w:r w:rsidR="00294167" w:rsidDel="00772945">
          <w:rPr>
            <w:rFonts w:ascii="Times New Roman" w:hAnsi="Times New Roman" w:cs="Times New Roman"/>
            <w:sz w:val="24"/>
            <w:szCs w:val="24"/>
            <w:lang w:val="en-GB"/>
          </w:rPr>
          <w:delText xml:space="preserve">is </w:delText>
        </w:r>
        <w:r w:rsidDel="00772945">
          <w:rPr>
            <w:rFonts w:ascii="Times New Roman" w:hAnsi="Times New Roman" w:cs="Times New Roman"/>
            <w:sz w:val="24"/>
            <w:szCs w:val="24"/>
            <w:lang w:val="en-GB"/>
          </w:rPr>
          <w:delText xml:space="preserve">available via </w:delText>
        </w:r>
        <w:commentRangeStart w:id="32"/>
        <w:r w:rsidDel="00772945">
          <w:rPr>
            <w:rFonts w:ascii="Times New Roman" w:hAnsi="Times New Roman" w:cs="Times New Roman"/>
            <w:sz w:val="24"/>
            <w:szCs w:val="24"/>
            <w:lang w:val="en-GB"/>
          </w:rPr>
          <w:delText>XXX</w:delText>
        </w:r>
        <w:commentRangeEnd w:id="32"/>
        <w:r w:rsidR="00350842" w:rsidDel="00772945">
          <w:rPr>
            <w:rStyle w:val="CommentReference"/>
          </w:rPr>
          <w:commentReference w:id="32"/>
        </w:r>
        <w:r w:rsidDel="00772945">
          <w:rPr>
            <w:rFonts w:ascii="Times New Roman" w:hAnsi="Times New Roman" w:cs="Times New Roman"/>
            <w:sz w:val="24"/>
            <w:szCs w:val="24"/>
            <w:lang w:val="en-GB"/>
          </w:rPr>
          <w:delText xml:space="preserve">). </w:delText>
        </w:r>
      </w:del>
      <w:r>
        <w:rPr>
          <w:rFonts w:ascii="Times New Roman" w:hAnsi="Times New Roman" w:cs="Times New Roman"/>
          <w:sz w:val="24"/>
          <w:szCs w:val="24"/>
          <w:lang w:val="en-GB"/>
        </w:rPr>
        <w:t xml:space="preserve">In our study we will collect entirely new data. These data have not yet been collected, created, or realized. </w:t>
      </w:r>
    </w:p>
    <w:p w14:paraId="52AC0C8C" w14:textId="77777777" w:rsidR="00133AFD" w:rsidRDefault="00133AFD"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Explanation of existing data:</w:t>
      </w:r>
    </w:p>
    <w:p w14:paraId="2D6A2BE8" w14:textId="79D0385C" w:rsidR="00133AFD" w:rsidRDefault="00133AFD" w:rsidP="001D5F61">
      <w:pPr>
        <w:ind w:left="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 recruited </w:t>
      </w:r>
      <w:r>
        <w:rPr>
          <w:rFonts w:ascii="Times New Roman" w:hAnsi="Times New Roman" w:cs="Times New Roman"/>
          <w:sz w:val="24"/>
          <w:szCs w:val="24"/>
          <w:lang w:val="en-US"/>
        </w:rPr>
        <w:t>forty students (M</w:t>
      </w:r>
      <w:r>
        <w:rPr>
          <w:rFonts w:ascii="Times New Roman" w:hAnsi="Times New Roman" w:cs="Times New Roman"/>
          <w:i/>
          <w:sz w:val="24"/>
          <w:szCs w:val="24"/>
          <w:lang w:val="en-US"/>
        </w:rPr>
        <w:t>age</w:t>
      </w:r>
      <w:r>
        <w:rPr>
          <w:rFonts w:ascii="Times New Roman" w:hAnsi="Times New Roman" w:cs="Times New Roman"/>
          <w:sz w:val="24"/>
          <w:szCs w:val="24"/>
          <w:lang w:val="en-US"/>
        </w:rPr>
        <w:t xml:space="preserve"> = 25,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4.7) from a Scottish university and paid them for their participation. They divided those participants into two different experimental </w:t>
      </w:r>
      <w:r w:rsidR="00294167">
        <w:rPr>
          <w:rFonts w:ascii="Times New Roman" w:hAnsi="Times New Roman" w:cs="Times New Roman"/>
          <w:sz w:val="24"/>
          <w:szCs w:val="24"/>
          <w:lang w:val="en-US"/>
        </w:rPr>
        <w:t>groups</w:t>
      </w:r>
      <w:r>
        <w:rPr>
          <w:rFonts w:ascii="Times New Roman" w:hAnsi="Times New Roman" w:cs="Times New Roman"/>
          <w:sz w:val="24"/>
          <w:szCs w:val="24"/>
          <w:lang w:val="en-US"/>
        </w:rPr>
        <w:t>: human likeness ratings and acceptability ratings.</w:t>
      </w:r>
    </w:p>
    <w:p w14:paraId="1947EDC1" w14:textId="77777777" w:rsidR="00133AFD" w:rsidRDefault="00133AFD"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Data collection procedure: </w:t>
      </w:r>
    </w:p>
    <w:p w14:paraId="7778CDB7" w14:textId="0B550B4F" w:rsidR="00133AFD" w:rsidRDefault="00133AFD" w:rsidP="001D5F61">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Participants will be recruited through the online data collection platform Prolific and provided with a monetary reward for their efforts. </w:t>
      </w:r>
    </w:p>
    <w:p w14:paraId="603E418D" w14:textId="6E9AFAA8" w:rsidR="00133AFD" w:rsidRPr="00294167" w:rsidRDefault="00430FB7" w:rsidP="001D5F61">
      <w:pPr>
        <w:jc w:val="both"/>
        <w:rPr>
          <w:rFonts w:ascii="Times New Roman" w:hAnsi="Times New Roman" w:cs="Times New Roman"/>
          <w:b/>
          <w:bCs/>
          <w:sz w:val="24"/>
          <w:szCs w:val="24"/>
          <w:lang w:val="en-GB"/>
        </w:rPr>
      </w:pPr>
      <w:r w:rsidRPr="00294167">
        <w:rPr>
          <w:rFonts w:ascii="Times New Roman" w:hAnsi="Times New Roman" w:cs="Times New Roman"/>
          <w:b/>
          <w:bCs/>
          <w:sz w:val="24"/>
          <w:szCs w:val="24"/>
          <w:lang w:val="en-GB"/>
        </w:rPr>
        <w:t>Sample size:</w:t>
      </w:r>
    </w:p>
    <w:p w14:paraId="045E7D60" w14:textId="1B473569" w:rsidR="00430FB7" w:rsidRPr="002E1DC7" w:rsidRDefault="000931D1" w:rsidP="00350842">
      <w:pPr>
        <w:ind w:left="708"/>
        <w:jc w:val="both"/>
        <w:rPr>
          <w:rFonts w:ascii="Times New Roman" w:hAnsi="Times New Roman" w:cs="Times New Roman"/>
          <w:sz w:val="24"/>
          <w:szCs w:val="24"/>
          <w:lang w:val="en-GB"/>
        </w:rPr>
      </w:pPr>
      <w:r w:rsidRPr="00294167">
        <w:rPr>
          <w:rFonts w:ascii="Times New Roman" w:hAnsi="Times New Roman" w:cs="Times New Roman"/>
          <w:sz w:val="24"/>
          <w:szCs w:val="24"/>
          <w:lang w:val="en-GB"/>
        </w:rPr>
        <w:t xml:space="preserve">We are interested in observing a large effect size regarding the interaction effect as found in </w:t>
      </w:r>
      <w:proofErr w:type="spellStart"/>
      <w:r w:rsidRPr="00294167">
        <w:rPr>
          <w:rFonts w:ascii="Times New Roman" w:hAnsi="Times New Roman" w:cs="Times New Roman"/>
          <w:sz w:val="24"/>
          <w:szCs w:val="24"/>
          <w:lang w:val="en-GB"/>
        </w:rPr>
        <w:t>Piwek</w:t>
      </w:r>
      <w:proofErr w:type="spellEnd"/>
      <w:r w:rsidRPr="00294167">
        <w:rPr>
          <w:rFonts w:ascii="Times New Roman" w:hAnsi="Times New Roman" w:cs="Times New Roman"/>
          <w:sz w:val="24"/>
          <w:szCs w:val="24"/>
          <w:lang w:val="en-GB"/>
        </w:rPr>
        <w:t xml:space="preserve"> et al. (2014) (</w:t>
      </w:r>
      <w:r w:rsidR="008816F2" w:rsidRPr="00294167">
        <w:rPr>
          <w:rFonts w:ascii="Times New Roman" w:hAnsi="Times New Roman" w:cs="Times New Roman"/>
          <w:i/>
          <w:iCs/>
          <w:sz w:val="24"/>
          <w:szCs w:val="24"/>
          <w:lang w:val="en-GB"/>
        </w:rPr>
        <w:t xml:space="preserve">Partial </w:t>
      </w:r>
      <w:r w:rsidRPr="00294167">
        <w:rPr>
          <w:rFonts w:ascii="Times New Roman" w:hAnsi="Times New Roman" w:cs="Times New Roman"/>
          <w:i/>
          <w:iCs/>
          <w:sz w:val="24"/>
          <w:szCs w:val="24"/>
          <w:lang w:val="en-GB"/>
        </w:rPr>
        <w:t xml:space="preserve">Eta Squared </w:t>
      </w:r>
      <w:r w:rsidR="008816F2" w:rsidRPr="00294167">
        <w:rPr>
          <w:rFonts w:ascii="Times New Roman" w:hAnsi="Times New Roman" w:cs="Times New Roman"/>
          <w:i/>
          <w:iCs/>
          <w:sz w:val="24"/>
          <w:szCs w:val="24"/>
          <w:lang w:val="en-GB"/>
        </w:rPr>
        <w:t>ƞ²</w:t>
      </w:r>
      <w:r w:rsidR="008816F2" w:rsidRPr="00294167">
        <w:rPr>
          <w:rFonts w:ascii="Times New Roman" w:hAnsi="Times New Roman" w:cs="Times New Roman"/>
          <w:i/>
          <w:iCs/>
          <w:sz w:val="18"/>
          <w:szCs w:val="18"/>
          <w:lang w:val="en-GB"/>
        </w:rPr>
        <w:t xml:space="preserve">p </w:t>
      </w:r>
      <w:r w:rsidR="008816F2" w:rsidRPr="00294167">
        <w:rPr>
          <w:rFonts w:ascii="Times New Roman" w:hAnsi="Times New Roman" w:cs="Times New Roman"/>
          <w:i/>
          <w:iCs/>
          <w:sz w:val="24"/>
          <w:szCs w:val="24"/>
          <w:lang w:val="en-GB"/>
        </w:rPr>
        <w:t>= 0.171 &gt; 0.140</w:t>
      </w:r>
      <w:r w:rsidR="008816F2" w:rsidRPr="00294167">
        <w:rPr>
          <w:rFonts w:ascii="Times New Roman" w:hAnsi="Times New Roman" w:cs="Times New Roman"/>
          <w:sz w:val="24"/>
          <w:szCs w:val="24"/>
          <w:lang w:val="en-GB"/>
        </w:rPr>
        <w:t xml:space="preserve">). </w:t>
      </w:r>
      <w:r w:rsidR="00696C58" w:rsidRPr="00294167">
        <w:rPr>
          <w:rFonts w:ascii="Times New Roman" w:hAnsi="Times New Roman" w:cs="Times New Roman"/>
          <w:sz w:val="24"/>
          <w:szCs w:val="24"/>
          <w:lang w:val="en-GB"/>
        </w:rPr>
        <w:t>We used a formula to transform Partial Eta Squared to Effect Size f= 0.45 (</w:t>
      </w:r>
      <w:r w:rsidR="00696C58" w:rsidRPr="00294167">
        <w:rPr>
          <w:rFonts w:ascii="Times New Roman" w:hAnsi="Times New Roman" w:cs="Times New Roman"/>
          <w:i/>
          <w:iCs/>
          <w:sz w:val="24"/>
          <w:szCs w:val="24"/>
          <w:lang w:val="en-GB"/>
        </w:rPr>
        <w:t>f=√ ƞ²</w:t>
      </w:r>
      <w:r w:rsidR="00696C58" w:rsidRPr="00294167">
        <w:rPr>
          <w:rFonts w:ascii="Times New Roman" w:hAnsi="Times New Roman" w:cs="Times New Roman"/>
          <w:i/>
          <w:iCs/>
          <w:sz w:val="18"/>
          <w:szCs w:val="18"/>
          <w:lang w:val="en-GB"/>
        </w:rPr>
        <w:t>p</w:t>
      </w:r>
      <w:r w:rsidR="00696C58" w:rsidRPr="00294167">
        <w:rPr>
          <w:rFonts w:ascii="Times New Roman" w:hAnsi="Times New Roman" w:cs="Times New Roman"/>
          <w:i/>
          <w:iCs/>
          <w:sz w:val="24"/>
          <w:szCs w:val="24"/>
          <w:lang w:val="en-GB"/>
        </w:rPr>
        <w:t>/1-</w:t>
      </w:r>
      <w:r w:rsidR="00696C58" w:rsidRPr="00294167">
        <w:rPr>
          <w:rFonts w:ascii="Times New Roman" w:hAnsi="Times New Roman" w:cs="Times New Roman"/>
          <w:i/>
          <w:iCs/>
          <w:sz w:val="36"/>
          <w:szCs w:val="36"/>
          <w:lang w:val="en-GB"/>
        </w:rPr>
        <w:t xml:space="preserve"> </w:t>
      </w:r>
      <w:r w:rsidR="00696C58" w:rsidRPr="00294167">
        <w:rPr>
          <w:rFonts w:ascii="Times New Roman" w:hAnsi="Times New Roman" w:cs="Times New Roman"/>
          <w:i/>
          <w:iCs/>
          <w:sz w:val="24"/>
          <w:szCs w:val="24"/>
          <w:lang w:val="en-GB"/>
        </w:rPr>
        <w:t>ƞ²</w:t>
      </w:r>
      <w:r w:rsidR="00696C58" w:rsidRPr="00294167">
        <w:rPr>
          <w:rFonts w:ascii="Times New Roman" w:hAnsi="Times New Roman" w:cs="Times New Roman"/>
          <w:i/>
          <w:iCs/>
          <w:sz w:val="18"/>
          <w:szCs w:val="18"/>
          <w:lang w:val="en-GB"/>
        </w:rPr>
        <w:t>p</w:t>
      </w:r>
      <w:r w:rsidR="00696C58" w:rsidRPr="00294167">
        <w:rPr>
          <w:rFonts w:ascii="Times New Roman" w:hAnsi="Times New Roman" w:cs="Times New Roman"/>
          <w:sz w:val="24"/>
          <w:szCs w:val="24"/>
          <w:lang w:val="en-GB"/>
        </w:rPr>
        <w:t>).</w:t>
      </w:r>
      <w:r w:rsidRPr="00294167">
        <w:rPr>
          <w:rFonts w:ascii="Times New Roman" w:hAnsi="Times New Roman" w:cs="Times New Roman"/>
          <w:sz w:val="36"/>
          <w:szCs w:val="36"/>
          <w:lang w:val="en-GB"/>
        </w:rPr>
        <w:t xml:space="preserve"> </w:t>
      </w:r>
      <w:r w:rsidR="0087187B" w:rsidRPr="00294167">
        <w:rPr>
          <w:rFonts w:ascii="Times New Roman" w:hAnsi="Times New Roman" w:cs="Times New Roman"/>
          <w:sz w:val="24"/>
          <w:szCs w:val="24"/>
          <w:lang w:val="en-GB"/>
        </w:rPr>
        <w:t>Given a 90% power</w:t>
      </w:r>
      <w:r w:rsidR="008816F2" w:rsidRPr="00294167">
        <w:rPr>
          <w:rFonts w:ascii="Times New Roman" w:hAnsi="Times New Roman" w:cs="Times New Roman"/>
          <w:sz w:val="24"/>
          <w:szCs w:val="24"/>
          <w:lang w:val="en-GB"/>
        </w:rPr>
        <w:t xml:space="preserve"> and an error probability of 5%, the</w:t>
      </w:r>
      <w:r w:rsidR="0087187B" w:rsidRPr="00294167">
        <w:rPr>
          <w:rFonts w:ascii="Times New Roman" w:hAnsi="Times New Roman" w:cs="Times New Roman"/>
          <w:sz w:val="24"/>
          <w:szCs w:val="24"/>
          <w:lang w:val="en-GB"/>
        </w:rPr>
        <w:t xml:space="preserve"> sample size </w:t>
      </w:r>
      <w:r w:rsidR="008816F2" w:rsidRPr="00294167">
        <w:rPr>
          <w:rFonts w:ascii="Times New Roman" w:hAnsi="Times New Roman" w:cs="Times New Roman"/>
          <w:sz w:val="24"/>
          <w:szCs w:val="24"/>
          <w:lang w:val="en-GB"/>
        </w:rPr>
        <w:t>requires</w:t>
      </w:r>
      <w:r w:rsidR="0087187B" w:rsidRPr="00294167">
        <w:rPr>
          <w:rFonts w:ascii="Times New Roman" w:hAnsi="Times New Roman" w:cs="Times New Roman"/>
          <w:sz w:val="24"/>
          <w:szCs w:val="24"/>
          <w:lang w:val="en-GB"/>
        </w:rPr>
        <w:t xml:space="preserve"> </w:t>
      </w:r>
      <w:r w:rsidR="00294167">
        <w:rPr>
          <w:rFonts w:ascii="Times New Roman" w:hAnsi="Times New Roman" w:cs="Times New Roman"/>
          <w:sz w:val="24"/>
          <w:szCs w:val="24"/>
          <w:lang w:val="en-GB"/>
        </w:rPr>
        <w:t xml:space="preserve">147 </w:t>
      </w:r>
      <w:r w:rsidR="008816F2" w:rsidRPr="00294167">
        <w:rPr>
          <w:rFonts w:ascii="Times New Roman" w:hAnsi="Times New Roman" w:cs="Times New Roman"/>
          <w:sz w:val="24"/>
          <w:szCs w:val="24"/>
          <w:lang w:val="en-GB"/>
        </w:rPr>
        <w:t xml:space="preserve">participants. </w:t>
      </w:r>
    </w:p>
    <w:p w14:paraId="120B0D42" w14:textId="3F25A953" w:rsidR="00430FB7" w:rsidRDefault="00430FB7"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Stopping rule:</w:t>
      </w:r>
    </w:p>
    <w:p w14:paraId="36C8F675" w14:textId="77777777" w:rsidR="00294167" w:rsidRDefault="00294167" w:rsidP="00294167">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Data collection will continue until we obtain complete and analysable data for 147 participants. In a first step, we will begin by collecting 177 participants (the required sample size plus an additional 30 participants to allow for attrition, incomplete, or unanalysable data). If at this point the required sample size is not met, then data collection will continue in batches of 10 participants until the required sample size is met.</w:t>
      </w:r>
    </w:p>
    <w:p w14:paraId="6686D2DB" w14:textId="77777777" w:rsidR="003A4AF0" w:rsidRDefault="003A4AF0" w:rsidP="00350842">
      <w:pPr>
        <w:ind w:left="708"/>
        <w:jc w:val="both"/>
        <w:rPr>
          <w:rFonts w:ascii="Times New Roman" w:hAnsi="Times New Roman" w:cs="Times New Roman"/>
          <w:sz w:val="24"/>
          <w:szCs w:val="24"/>
          <w:lang w:val="en-GB"/>
        </w:rPr>
      </w:pPr>
    </w:p>
    <w:p w14:paraId="13428EFB" w14:textId="77777777" w:rsidR="00430FB7" w:rsidRDefault="00430FB7" w:rsidP="001D5F61">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Variables</w:t>
      </w:r>
    </w:p>
    <w:p w14:paraId="5243E115" w14:textId="5DAA1A60" w:rsidR="003A4AF0" w:rsidDel="00772945" w:rsidRDefault="003A4AF0" w:rsidP="001D5F61">
      <w:pPr>
        <w:jc w:val="both"/>
        <w:rPr>
          <w:del w:id="33" w:author="sean hughes" w:date="2020-11-21T16:00:00Z"/>
          <w:rFonts w:ascii="Times New Roman" w:hAnsi="Times New Roman" w:cs="Times New Roman"/>
          <w:b/>
          <w:bCs/>
          <w:sz w:val="24"/>
          <w:szCs w:val="24"/>
          <w:lang w:val="en-GB"/>
        </w:rPr>
      </w:pPr>
    </w:p>
    <w:p w14:paraId="7B73DD97" w14:textId="69A0A0C0" w:rsidR="00430FB7" w:rsidRDefault="00430FB7"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Manipulated variables:</w:t>
      </w:r>
    </w:p>
    <w:p w14:paraId="4168DC21" w14:textId="471B54C3" w:rsidR="0055345E" w:rsidRPr="0055345E" w:rsidRDefault="0055345E" w:rsidP="001D5F61">
      <w:pPr>
        <w:jc w:val="both"/>
        <w:rPr>
          <w:rFonts w:ascii="Times New Roman" w:hAnsi="Times New Roman" w:cs="Times New Roman"/>
          <w:i/>
          <w:sz w:val="24"/>
          <w:szCs w:val="24"/>
          <w:lang w:val="en-GB"/>
        </w:rPr>
      </w:pPr>
      <w:r w:rsidRPr="0055345E">
        <w:rPr>
          <w:rFonts w:ascii="Times New Roman" w:hAnsi="Times New Roman" w:cs="Times New Roman"/>
          <w:i/>
          <w:sz w:val="24"/>
          <w:szCs w:val="24"/>
          <w:lang w:val="en-GB"/>
        </w:rPr>
        <w:t>Confirmatory Analyses</w:t>
      </w:r>
    </w:p>
    <w:p w14:paraId="2708E2B7" w14:textId="77777777" w:rsidR="00430FB7" w:rsidRDefault="00430FB7" w:rsidP="001D5F61">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t>Outcome Type</w:t>
      </w:r>
      <w:r>
        <w:rPr>
          <w:rFonts w:ascii="Times New Roman" w:hAnsi="Times New Roman" w:cs="Times New Roman"/>
          <w:sz w:val="24"/>
          <w:szCs w:val="24"/>
          <w:lang w:val="en-GB"/>
        </w:rPr>
        <w:t xml:space="preserve">: Two dependent variables will be assessed in the study in a between participants fashion: half of the participants will provide </w:t>
      </w:r>
      <w:r>
        <w:rPr>
          <w:rFonts w:ascii="Times New Roman" w:hAnsi="Times New Roman" w:cs="Times New Roman"/>
          <w:i/>
          <w:sz w:val="24"/>
          <w:szCs w:val="24"/>
          <w:lang w:val="en-GB"/>
        </w:rPr>
        <w:t>human likeness ratings</w:t>
      </w:r>
      <w:r>
        <w:rPr>
          <w:rFonts w:ascii="Times New Roman" w:hAnsi="Times New Roman" w:cs="Times New Roman"/>
          <w:sz w:val="24"/>
          <w:szCs w:val="24"/>
          <w:lang w:val="en-GB"/>
        </w:rPr>
        <w:t xml:space="preserve"> for each character while the other half will provide </w:t>
      </w:r>
      <w:r>
        <w:rPr>
          <w:rFonts w:ascii="Times New Roman" w:hAnsi="Times New Roman" w:cs="Times New Roman"/>
          <w:i/>
          <w:sz w:val="24"/>
          <w:szCs w:val="24"/>
          <w:lang w:val="en-GB"/>
        </w:rPr>
        <w:t>acceptability ratings</w:t>
      </w:r>
      <w:r>
        <w:rPr>
          <w:rFonts w:ascii="Times New Roman" w:hAnsi="Times New Roman" w:cs="Times New Roman"/>
          <w:sz w:val="24"/>
          <w:szCs w:val="24"/>
          <w:lang w:val="en-GB"/>
        </w:rPr>
        <w:t xml:space="preserve"> for each character completing each movement type. </w:t>
      </w:r>
    </w:p>
    <w:p w14:paraId="1AEE5FDF" w14:textId="77777777" w:rsidR="00430FB7" w:rsidRDefault="00430FB7" w:rsidP="001D5F61">
      <w:pPr>
        <w:pStyle w:val="ListParagraph"/>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Human likeness ratings will be assessed using a 9 point Likert scale ranging from 1 (</w:t>
      </w:r>
      <w:r>
        <w:rPr>
          <w:rFonts w:ascii="Times New Roman" w:hAnsi="Times New Roman" w:cs="Times New Roman"/>
          <w:i/>
          <w:sz w:val="24"/>
          <w:szCs w:val="24"/>
          <w:lang w:val="en-GB"/>
        </w:rPr>
        <w:t>Very Non-Humanlike</w:t>
      </w:r>
      <w:r>
        <w:rPr>
          <w:rFonts w:ascii="Times New Roman" w:hAnsi="Times New Roman" w:cs="Times New Roman"/>
          <w:sz w:val="24"/>
          <w:szCs w:val="24"/>
          <w:lang w:val="en-GB"/>
        </w:rPr>
        <w:t>) to 9 (</w:t>
      </w:r>
      <w:r>
        <w:rPr>
          <w:rFonts w:ascii="Times New Roman" w:hAnsi="Times New Roman" w:cs="Times New Roman"/>
          <w:i/>
          <w:sz w:val="24"/>
          <w:szCs w:val="24"/>
          <w:lang w:val="en-GB"/>
        </w:rPr>
        <w:t>Very Humanlike</w:t>
      </w:r>
      <w:r>
        <w:rPr>
          <w:rFonts w:ascii="Times New Roman" w:hAnsi="Times New Roman" w:cs="Times New Roman"/>
          <w:sz w:val="24"/>
          <w:szCs w:val="24"/>
          <w:lang w:val="en-GB"/>
        </w:rPr>
        <w:t>).</w:t>
      </w:r>
    </w:p>
    <w:p w14:paraId="45E0BC3D" w14:textId="77777777" w:rsidR="00430FB7" w:rsidRDefault="00430FB7" w:rsidP="001D5F61">
      <w:pPr>
        <w:pStyle w:val="ListParagraph"/>
        <w:ind w:left="1428"/>
        <w:jc w:val="both"/>
        <w:rPr>
          <w:rFonts w:ascii="Times New Roman" w:hAnsi="Times New Roman" w:cs="Times New Roman"/>
          <w:sz w:val="24"/>
          <w:szCs w:val="24"/>
          <w:lang w:val="en-GB"/>
        </w:rPr>
      </w:pPr>
    </w:p>
    <w:p w14:paraId="59A23BE9" w14:textId="1DE57336" w:rsidR="00430FB7" w:rsidRDefault="00430FB7" w:rsidP="001D5F61">
      <w:pPr>
        <w:pStyle w:val="ListParagraph"/>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Acceptability ratings will be assessed using a 9 point  Likert scale ranging from 1 (</w:t>
      </w:r>
      <w:r>
        <w:rPr>
          <w:rFonts w:ascii="Times New Roman" w:hAnsi="Times New Roman" w:cs="Times New Roman"/>
          <w:i/>
          <w:sz w:val="24"/>
          <w:szCs w:val="24"/>
          <w:lang w:val="en-GB"/>
        </w:rPr>
        <w:t>Totally Unacceptable</w:t>
      </w:r>
      <w:r>
        <w:rPr>
          <w:rFonts w:ascii="Times New Roman" w:hAnsi="Times New Roman" w:cs="Times New Roman"/>
          <w:sz w:val="24"/>
          <w:szCs w:val="24"/>
          <w:lang w:val="en-GB"/>
        </w:rPr>
        <w:t>) to 9 (</w:t>
      </w:r>
      <w:r>
        <w:rPr>
          <w:rFonts w:ascii="Times New Roman" w:hAnsi="Times New Roman" w:cs="Times New Roman"/>
          <w:i/>
          <w:sz w:val="24"/>
          <w:szCs w:val="24"/>
          <w:lang w:val="en-GB"/>
        </w:rPr>
        <w:t>Totally Acceptable</w:t>
      </w:r>
      <w:r>
        <w:rPr>
          <w:rFonts w:ascii="Times New Roman" w:hAnsi="Times New Roman" w:cs="Times New Roman"/>
          <w:sz w:val="24"/>
          <w:szCs w:val="24"/>
          <w:lang w:val="en-GB"/>
        </w:rPr>
        <w:t xml:space="preserve">). Participants will be encouraged to go with their first impressions when making their choice. </w:t>
      </w:r>
    </w:p>
    <w:p w14:paraId="0681B277" w14:textId="603636BD" w:rsidR="003A4AF0" w:rsidRPr="003A4AF0" w:rsidDel="0086680C" w:rsidRDefault="003A4AF0" w:rsidP="003A4AF0">
      <w:pPr>
        <w:jc w:val="both"/>
        <w:rPr>
          <w:del w:id="34" w:author="sean hughes" w:date="2020-11-21T16:01:00Z"/>
          <w:rFonts w:ascii="Times New Roman" w:hAnsi="Times New Roman" w:cs="Times New Roman"/>
          <w:sz w:val="24"/>
          <w:szCs w:val="24"/>
          <w:lang w:val="en-GB"/>
        </w:rPr>
      </w:pPr>
    </w:p>
    <w:p w14:paraId="3FE14BFC" w14:textId="77777777" w:rsidR="00430FB7" w:rsidRDefault="00430FB7" w:rsidP="001D5F61">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t>Character Type</w:t>
      </w:r>
      <w:r>
        <w:rPr>
          <w:rFonts w:ascii="Times New Roman" w:hAnsi="Times New Roman" w:cs="Times New Roman"/>
          <w:sz w:val="24"/>
          <w:szCs w:val="24"/>
          <w:lang w:val="en-GB"/>
        </w:rPr>
        <w:t>: The type of characters will be manipulated within participants. Seven 3D computer characters will be used: a battle robot, toy robot, mannequin, skeleton, zombie, low resolution man, and a high resolution man. Each image will be located in the middle of the screen and presented in the frontal orientation, facing the viewer.</w:t>
      </w:r>
    </w:p>
    <w:p w14:paraId="412CE36E" w14:textId="77777777" w:rsidR="00430FB7" w:rsidRDefault="00430FB7" w:rsidP="001D5F61">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t>Motion Type</w:t>
      </w:r>
      <w:r>
        <w:rPr>
          <w:rFonts w:ascii="Times New Roman" w:hAnsi="Times New Roman" w:cs="Times New Roman"/>
          <w:sz w:val="24"/>
          <w:szCs w:val="24"/>
          <w:lang w:val="en-GB"/>
        </w:rPr>
        <w:t>: The manner in which a character moves will also be manipulated within participants (for those in the acceptability condition). Specifically, participants will encounter each character statically as well as engaging in five different movements: natural movement, distorted movement A, B, C, and D. The movement will always involve a knocking motion (e.g., knocking on a door) with the character’s right hand. Whereas the natural movement is generally smooth and accomplished by moving multiple joints simultaneously to create an end-effector (e.g., wrist) trajectory with a bell-shaped speed profile (Flash &amp; Hogan, 1985; Rosenbaum, 2009).</w:t>
      </w:r>
    </w:p>
    <w:p w14:paraId="721DC77A" w14:textId="7E8FA609" w:rsidR="00430FB7" w:rsidRDefault="00430FB7" w:rsidP="001D5F61">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The distorted movements were designed to make the motion less natural by disrupting simultaneous movement of the joints of the arm. This was achieved by locking the shoulder joint angle constant whilst allowing the elbow to move, and then switching to locking the elbow joint angle constant whilst letting the shoulder joint move, and continuing this alternation for the duration of the movement.</w:t>
      </w:r>
    </w:p>
    <w:p w14:paraId="4DF0014D" w14:textId="4A7ECFB2" w:rsidR="00294167" w:rsidRDefault="0055345E" w:rsidP="00294167">
      <w:pPr>
        <w:shd w:val="clear" w:color="auto" w:fill="FFFFFF" w:themeFill="background1"/>
        <w:ind w:left="708"/>
        <w:jc w:val="both"/>
        <w:rPr>
          <w:rFonts w:ascii="Times New Roman" w:hAnsi="Times New Roman" w:cs="Times New Roman"/>
          <w:i/>
          <w:sz w:val="24"/>
          <w:szCs w:val="24"/>
          <w:lang w:val="en-GB"/>
        </w:rPr>
      </w:pPr>
      <w:r w:rsidRPr="00294167">
        <w:rPr>
          <w:rFonts w:ascii="Times New Roman" w:hAnsi="Times New Roman" w:cs="Times New Roman"/>
          <w:i/>
          <w:sz w:val="24"/>
          <w:szCs w:val="24"/>
          <w:lang w:val="en-GB"/>
        </w:rPr>
        <w:t>Exploratory Analyses:</w:t>
      </w:r>
    </w:p>
    <w:p w14:paraId="2D2B082B" w14:textId="77777777" w:rsidR="00294167" w:rsidRDefault="00294167" w:rsidP="00294167">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In addition to the confirmatory analyses we will also carry out a series of exploratory analyses:</w:t>
      </w:r>
    </w:p>
    <w:p w14:paraId="66E511BE" w14:textId="7B998075" w:rsidR="00294167" w:rsidRPr="004F0A13" w:rsidRDefault="00294167" w:rsidP="00294167">
      <w:pPr>
        <w:pStyle w:val="ListParagraph"/>
        <w:numPr>
          <w:ilvl w:val="0"/>
          <w:numId w:val="8"/>
        </w:numPr>
        <w:jc w:val="both"/>
        <w:rPr>
          <w:rFonts w:ascii="Times New Roman" w:hAnsi="Times New Roman" w:cs="Times New Roman"/>
          <w:sz w:val="24"/>
          <w:lang w:val="en-US"/>
        </w:rPr>
      </w:pPr>
      <w:r w:rsidRPr="004F0A13">
        <w:rPr>
          <w:rFonts w:ascii="Times New Roman" w:hAnsi="Times New Roman" w:cs="Times New Roman"/>
          <w:sz w:val="24"/>
          <w:lang w:val="en-US"/>
        </w:rPr>
        <w:t xml:space="preserve">We decided to </w:t>
      </w:r>
      <w:del w:id="35" w:author="sean hughes" w:date="2020-11-21T16:02:00Z">
        <w:r w:rsidRPr="004F0A13" w:rsidDel="0086680C">
          <w:rPr>
            <w:rFonts w:ascii="Times New Roman" w:hAnsi="Times New Roman" w:cs="Times New Roman"/>
            <w:sz w:val="24"/>
            <w:lang w:val="en-US"/>
          </w:rPr>
          <w:delText xml:space="preserve">include an exploratory question </w:delText>
        </w:r>
      </w:del>
      <w:r w:rsidRPr="004F0A13">
        <w:rPr>
          <w:rFonts w:ascii="Times New Roman" w:hAnsi="Times New Roman" w:cs="Times New Roman"/>
          <w:sz w:val="24"/>
          <w:lang w:val="en-US"/>
        </w:rPr>
        <w:t>examin</w:t>
      </w:r>
      <w:ins w:id="36" w:author="sean hughes" w:date="2020-11-21T16:02:00Z">
        <w:r w:rsidR="0086680C">
          <w:rPr>
            <w:rFonts w:ascii="Times New Roman" w:hAnsi="Times New Roman" w:cs="Times New Roman"/>
            <w:sz w:val="24"/>
            <w:lang w:val="en-US"/>
          </w:rPr>
          <w:t>e</w:t>
        </w:r>
      </w:ins>
      <w:del w:id="37" w:author="sean hughes" w:date="2020-11-21T16:02:00Z">
        <w:r w:rsidRPr="004F0A13" w:rsidDel="0086680C">
          <w:rPr>
            <w:rFonts w:ascii="Times New Roman" w:hAnsi="Times New Roman" w:cs="Times New Roman"/>
            <w:sz w:val="24"/>
            <w:lang w:val="en-US"/>
          </w:rPr>
          <w:delText>ing</w:delText>
        </w:r>
      </w:del>
      <w:r w:rsidRPr="004F0A13">
        <w:rPr>
          <w:rFonts w:ascii="Times New Roman" w:hAnsi="Times New Roman" w:cs="Times New Roman"/>
          <w:sz w:val="24"/>
          <w:lang w:val="en-US"/>
        </w:rPr>
        <w:t xml:space="preserve"> if participants were familiar with the uncanny valley hypothesis</w:t>
      </w:r>
      <w:del w:id="38" w:author="sean hughes" w:date="2020-11-21T16:02:00Z">
        <w:r w:rsidRPr="004F0A13" w:rsidDel="0086680C">
          <w:rPr>
            <w:rFonts w:ascii="Times New Roman" w:hAnsi="Times New Roman" w:cs="Times New Roman"/>
            <w:sz w:val="24"/>
            <w:lang w:val="en-US"/>
          </w:rPr>
          <w:delText xml:space="preserve"> at the end of the study</w:delText>
        </w:r>
      </w:del>
      <w:r w:rsidRPr="004F0A13">
        <w:rPr>
          <w:rFonts w:ascii="Times New Roman" w:hAnsi="Times New Roman" w:cs="Times New Roman"/>
          <w:sz w:val="24"/>
          <w:lang w:val="en-US"/>
        </w:rPr>
        <w:t xml:space="preserve">. Specifically, </w:t>
      </w:r>
      <w:ins w:id="39" w:author="sean hughes" w:date="2020-11-21T16:02:00Z">
        <w:r w:rsidR="0086680C" w:rsidRPr="004F0A13">
          <w:rPr>
            <w:rFonts w:ascii="Times New Roman" w:hAnsi="Times New Roman" w:cs="Times New Roman"/>
            <w:sz w:val="24"/>
            <w:lang w:val="en-US"/>
          </w:rPr>
          <w:t>at the end of the study</w:t>
        </w:r>
        <w:r w:rsidR="0086680C">
          <w:rPr>
            <w:rFonts w:ascii="Times New Roman" w:hAnsi="Times New Roman" w:cs="Times New Roman"/>
            <w:sz w:val="24"/>
            <w:lang w:val="en-US"/>
          </w:rPr>
          <w:t xml:space="preserve">, </w:t>
        </w:r>
      </w:ins>
      <w:r w:rsidRPr="004F0A13">
        <w:rPr>
          <w:rFonts w:ascii="Times New Roman" w:hAnsi="Times New Roman" w:cs="Times New Roman"/>
          <w:sz w:val="24"/>
          <w:lang w:val="en-US"/>
        </w:rPr>
        <w:t xml:space="preserve">we will ask </w:t>
      </w:r>
      <w:del w:id="40" w:author="sean hughes" w:date="2020-11-21T16:02:00Z">
        <w:r w:rsidDel="0086680C">
          <w:rPr>
            <w:rFonts w:ascii="Times New Roman" w:hAnsi="Times New Roman" w:cs="Times New Roman"/>
            <w:sz w:val="24"/>
            <w:lang w:val="en-US"/>
          </w:rPr>
          <w:delText xml:space="preserve">participants </w:delText>
        </w:r>
      </w:del>
      <w:r w:rsidRPr="004F0A13">
        <w:rPr>
          <w:rFonts w:ascii="Times New Roman" w:hAnsi="Times New Roman" w:cs="Times New Roman"/>
          <w:sz w:val="24"/>
          <w:lang w:val="en-US"/>
        </w:rPr>
        <w:t>the following</w:t>
      </w:r>
      <w:r>
        <w:rPr>
          <w:rFonts w:ascii="Times New Roman" w:hAnsi="Times New Roman" w:cs="Times New Roman"/>
          <w:sz w:val="24"/>
          <w:lang w:val="en-US"/>
        </w:rPr>
        <w:t xml:space="preserve"> question</w:t>
      </w:r>
      <w:r w:rsidRPr="004F0A13">
        <w:rPr>
          <w:rFonts w:ascii="Times New Roman" w:hAnsi="Times New Roman" w:cs="Times New Roman"/>
          <w:sz w:val="24"/>
          <w:lang w:val="en-US"/>
        </w:rPr>
        <w:t xml:space="preserve">: “Have you ever </w:t>
      </w:r>
      <w:r>
        <w:rPr>
          <w:rFonts w:ascii="Times New Roman" w:hAnsi="Times New Roman" w:cs="Times New Roman"/>
          <w:sz w:val="24"/>
          <w:lang w:val="en-US"/>
        </w:rPr>
        <w:t xml:space="preserve">encountered an idea known as the </w:t>
      </w:r>
      <w:r w:rsidRPr="004F0A13">
        <w:rPr>
          <w:rFonts w:ascii="Times New Roman" w:hAnsi="Times New Roman" w:cs="Times New Roman"/>
          <w:sz w:val="24"/>
          <w:lang w:val="en-US"/>
        </w:rPr>
        <w:t>‘uncanny valley’?” Response options (Yes/No) and then we will ask the following: “if yes please indicate what the uncanny valley idea refers to.” Response option: open-ended textbox.</w:t>
      </w:r>
    </w:p>
    <w:p w14:paraId="7A008182" w14:textId="05EE0468" w:rsidR="00313F97" w:rsidRDefault="00294167" w:rsidP="0086680C">
      <w:pPr>
        <w:pStyle w:val="ListParagraph"/>
        <w:numPr>
          <w:ilvl w:val="2"/>
          <w:numId w:val="8"/>
        </w:numPr>
        <w:jc w:val="both"/>
        <w:rPr>
          <w:rFonts w:ascii="Times New Roman" w:hAnsi="Times New Roman" w:cs="Times New Roman"/>
          <w:sz w:val="24"/>
          <w:lang w:val="en-US"/>
        </w:rPr>
        <w:pPrChange w:id="41" w:author="sean hughes" w:date="2020-11-21T16:02:00Z">
          <w:pPr>
            <w:pStyle w:val="ListParagraph"/>
            <w:numPr>
              <w:numId w:val="8"/>
            </w:numPr>
            <w:ind w:left="1919" w:hanging="360"/>
            <w:jc w:val="both"/>
          </w:pPr>
        </w:pPrChange>
      </w:pPr>
      <w:r w:rsidRPr="004F0A13">
        <w:rPr>
          <w:rFonts w:ascii="Times New Roman" w:hAnsi="Times New Roman" w:cs="Times New Roman"/>
          <w:sz w:val="24"/>
          <w:lang w:val="en-US"/>
        </w:rPr>
        <w:t xml:space="preserve">We will </w:t>
      </w:r>
      <w:ins w:id="42" w:author="sean hughes" w:date="2020-11-21T16:02:00Z">
        <w:r w:rsidR="0086680C">
          <w:rPr>
            <w:rFonts w:ascii="Times New Roman" w:hAnsi="Times New Roman" w:cs="Times New Roman"/>
            <w:sz w:val="24"/>
            <w:lang w:val="en-US"/>
          </w:rPr>
          <w:t xml:space="preserve">then </w:t>
        </w:r>
      </w:ins>
      <w:r w:rsidRPr="004F0A13">
        <w:rPr>
          <w:rFonts w:ascii="Times New Roman" w:hAnsi="Times New Roman" w:cs="Times New Roman"/>
          <w:sz w:val="24"/>
          <w:lang w:val="en-US"/>
        </w:rPr>
        <w:t xml:space="preserve">examine if the author’s original effects still emerge when individuals who are aware of the uncanny valley </w:t>
      </w:r>
      <w:ins w:id="43" w:author="sean hughes" w:date="2020-11-21T16:02:00Z">
        <w:r w:rsidR="0086680C">
          <w:rPr>
            <w:rFonts w:ascii="Times New Roman" w:hAnsi="Times New Roman" w:cs="Times New Roman"/>
            <w:sz w:val="24"/>
            <w:lang w:val="en-US"/>
          </w:rPr>
          <w:t>a</w:t>
        </w:r>
      </w:ins>
      <w:r w:rsidRPr="004F0A13">
        <w:rPr>
          <w:rFonts w:ascii="Times New Roman" w:hAnsi="Times New Roman" w:cs="Times New Roman"/>
          <w:sz w:val="24"/>
          <w:lang w:val="en-US"/>
        </w:rPr>
        <w:t>re removed from the sample.</w:t>
      </w:r>
    </w:p>
    <w:p w14:paraId="42C5D714" w14:textId="45EB2C12" w:rsidR="00957053" w:rsidRPr="00313F97" w:rsidRDefault="00294167" w:rsidP="00313F97">
      <w:pPr>
        <w:pStyle w:val="ListParagraph"/>
        <w:numPr>
          <w:ilvl w:val="0"/>
          <w:numId w:val="8"/>
        </w:numPr>
        <w:jc w:val="both"/>
        <w:rPr>
          <w:rFonts w:ascii="Times New Roman" w:hAnsi="Times New Roman" w:cs="Times New Roman"/>
          <w:sz w:val="24"/>
          <w:lang w:val="en-US"/>
        </w:rPr>
      </w:pPr>
      <w:r w:rsidRPr="00313F97">
        <w:rPr>
          <w:rFonts w:ascii="Times New Roman" w:hAnsi="Times New Roman" w:cs="Times New Roman"/>
          <w:sz w:val="24"/>
          <w:highlight w:val="yellow"/>
          <w:lang w:val="en-US"/>
        </w:rPr>
        <w:t xml:space="preserve">We will recruit a separate group of participants and have them rate the characters in terms of </w:t>
      </w:r>
      <w:commentRangeStart w:id="44"/>
      <w:r w:rsidR="00522110" w:rsidRPr="00313F97">
        <w:rPr>
          <w:rFonts w:ascii="Times New Roman" w:hAnsi="Times New Roman" w:cs="Times New Roman"/>
          <w:i/>
          <w:iCs/>
          <w:sz w:val="24"/>
          <w:highlight w:val="yellow"/>
          <w:lang w:val="en-US"/>
        </w:rPr>
        <w:t>Perceived</w:t>
      </w:r>
      <w:r w:rsidR="00522110" w:rsidRPr="00313F97">
        <w:rPr>
          <w:rFonts w:ascii="Times New Roman" w:hAnsi="Times New Roman" w:cs="Times New Roman"/>
          <w:sz w:val="24"/>
          <w:highlight w:val="yellow"/>
          <w:lang w:val="en-US"/>
        </w:rPr>
        <w:t xml:space="preserve"> </w:t>
      </w:r>
      <w:r w:rsidRPr="00313F97">
        <w:rPr>
          <w:rFonts w:ascii="Times New Roman" w:hAnsi="Times New Roman" w:cs="Times New Roman"/>
          <w:i/>
          <w:iCs/>
          <w:sz w:val="24"/>
          <w:highlight w:val="yellow"/>
          <w:lang w:val="en-US"/>
        </w:rPr>
        <w:t>Humanness</w:t>
      </w:r>
      <w:commentRangeEnd w:id="44"/>
      <w:r w:rsidR="0086680C">
        <w:rPr>
          <w:rStyle w:val="CommentReference"/>
        </w:rPr>
        <w:commentReference w:id="44"/>
      </w:r>
      <w:r w:rsidR="00957053" w:rsidRPr="00313F97">
        <w:rPr>
          <w:rFonts w:ascii="Times New Roman" w:hAnsi="Times New Roman" w:cs="Times New Roman"/>
          <w:i/>
          <w:iCs/>
          <w:sz w:val="24"/>
          <w:highlight w:val="yellow"/>
          <w:lang w:val="en-US"/>
        </w:rPr>
        <w:t>,</w:t>
      </w:r>
      <w:r w:rsidR="00522110" w:rsidRPr="00313F97">
        <w:rPr>
          <w:rFonts w:ascii="Times New Roman" w:hAnsi="Times New Roman" w:cs="Times New Roman"/>
          <w:sz w:val="24"/>
          <w:highlight w:val="yellow"/>
          <w:lang w:val="en-US"/>
        </w:rPr>
        <w:t xml:space="preserve"> </w:t>
      </w:r>
      <w:r w:rsidRPr="00313F97">
        <w:rPr>
          <w:rFonts w:ascii="Times New Roman" w:hAnsi="Times New Roman" w:cs="Times New Roman"/>
          <w:i/>
          <w:iCs/>
          <w:sz w:val="24"/>
          <w:highlight w:val="yellow"/>
          <w:lang w:val="en-US"/>
        </w:rPr>
        <w:t>Eeriness</w:t>
      </w:r>
      <w:r w:rsidR="0087320B">
        <w:rPr>
          <w:rFonts w:ascii="Times New Roman" w:hAnsi="Times New Roman" w:cs="Times New Roman"/>
          <w:i/>
          <w:iCs/>
          <w:sz w:val="24"/>
          <w:highlight w:val="yellow"/>
          <w:lang w:val="en-US"/>
        </w:rPr>
        <w:t>,</w:t>
      </w:r>
      <w:r w:rsidR="00313F97" w:rsidRPr="00313F97">
        <w:rPr>
          <w:rFonts w:ascii="Times New Roman" w:hAnsi="Times New Roman" w:cs="Times New Roman"/>
          <w:i/>
          <w:iCs/>
          <w:sz w:val="24"/>
          <w:highlight w:val="yellow"/>
          <w:lang w:val="en-US"/>
        </w:rPr>
        <w:t xml:space="preserve"> </w:t>
      </w:r>
      <w:r w:rsidR="0087320B" w:rsidRPr="00313F97">
        <w:rPr>
          <w:rFonts w:ascii="Times New Roman" w:hAnsi="Times New Roman" w:cs="Times New Roman"/>
          <w:i/>
          <w:iCs/>
          <w:sz w:val="24"/>
          <w:highlight w:val="yellow"/>
          <w:lang w:val="en-US"/>
        </w:rPr>
        <w:t>Warmth</w:t>
      </w:r>
      <w:r w:rsidR="0087320B" w:rsidRPr="00313F97">
        <w:rPr>
          <w:rFonts w:ascii="Times New Roman" w:hAnsi="Times New Roman" w:cs="Times New Roman"/>
          <w:sz w:val="24"/>
          <w:highlight w:val="yellow"/>
          <w:lang w:val="en-US"/>
        </w:rPr>
        <w:t xml:space="preserve"> </w:t>
      </w:r>
      <w:r w:rsidR="00313F97" w:rsidRPr="00313F97">
        <w:rPr>
          <w:rFonts w:ascii="Times New Roman" w:hAnsi="Times New Roman" w:cs="Times New Roman"/>
          <w:sz w:val="24"/>
          <w:highlight w:val="yellow"/>
          <w:lang w:val="en-US"/>
        </w:rPr>
        <w:t>and</w:t>
      </w:r>
      <w:r w:rsidR="00313F97" w:rsidRPr="00313F97">
        <w:rPr>
          <w:rFonts w:ascii="Times New Roman" w:hAnsi="Times New Roman" w:cs="Times New Roman"/>
          <w:i/>
          <w:iCs/>
          <w:sz w:val="24"/>
          <w:highlight w:val="yellow"/>
          <w:lang w:val="en-US"/>
        </w:rPr>
        <w:t xml:space="preserve"> </w:t>
      </w:r>
      <w:r w:rsidR="00957053" w:rsidRPr="00313F97">
        <w:rPr>
          <w:rFonts w:ascii="Times New Roman" w:hAnsi="Times New Roman" w:cs="Times New Roman"/>
          <w:i/>
          <w:iCs/>
          <w:sz w:val="24"/>
          <w:highlight w:val="yellow"/>
          <w:lang w:val="en-US"/>
        </w:rPr>
        <w:t>Attractiveness</w:t>
      </w:r>
      <w:r w:rsidR="00522110" w:rsidRPr="00313F97">
        <w:rPr>
          <w:rFonts w:ascii="Times New Roman" w:hAnsi="Times New Roman" w:cs="Times New Roman"/>
          <w:i/>
          <w:iCs/>
          <w:sz w:val="24"/>
          <w:highlight w:val="yellow"/>
          <w:lang w:val="en-US"/>
        </w:rPr>
        <w:t>,</w:t>
      </w:r>
      <w:r w:rsidR="00522110" w:rsidRPr="00313F97">
        <w:rPr>
          <w:rFonts w:ascii="Times New Roman" w:hAnsi="Times New Roman" w:cs="Times New Roman"/>
          <w:sz w:val="24"/>
          <w:highlight w:val="yellow"/>
          <w:lang w:val="en-US"/>
        </w:rPr>
        <w:t xml:space="preserve"> using items from Ho and </w:t>
      </w:r>
      <w:proofErr w:type="spellStart"/>
      <w:r w:rsidR="00522110" w:rsidRPr="00313F97">
        <w:rPr>
          <w:rFonts w:ascii="Times New Roman" w:hAnsi="Times New Roman" w:cs="Times New Roman"/>
          <w:sz w:val="24"/>
          <w:highlight w:val="yellow"/>
          <w:lang w:val="en-US"/>
        </w:rPr>
        <w:t>McDorman</w:t>
      </w:r>
      <w:proofErr w:type="spellEnd"/>
      <w:r w:rsidR="00522110" w:rsidRPr="00313F97">
        <w:rPr>
          <w:rFonts w:ascii="Times New Roman" w:hAnsi="Times New Roman" w:cs="Times New Roman"/>
          <w:sz w:val="24"/>
          <w:highlight w:val="yellow"/>
          <w:lang w:val="en-US"/>
        </w:rPr>
        <w:t xml:space="preserve"> (2010</w:t>
      </w:r>
      <w:r w:rsidR="00313F97" w:rsidRPr="00313F97">
        <w:rPr>
          <w:rFonts w:ascii="Times New Roman" w:hAnsi="Times New Roman" w:cs="Times New Roman"/>
          <w:sz w:val="24"/>
          <w:highlight w:val="yellow"/>
          <w:lang w:val="en-US"/>
        </w:rPr>
        <w:t>). Th</w:t>
      </w:r>
      <w:r w:rsidR="00957053" w:rsidRPr="00313F97">
        <w:rPr>
          <w:rFonts w:ascii="Times New Roman" w:hAnsi="Times New Roman" w:cs="Times New Roman"/>
          <w:sz w:val="24"/>
          <w:highlight w:val="yellow"/>
          <w:lang w:val="en-US"/>
        </w:rPr>
        <w:t>ese variables</w:t>
      </w:r>
      <w:r w:rsidR="0087320B">
        <w:rPr>
          <w:rFonts w:ascii="Times New Roman" w:hAnsi="Times New Roman" w:cs="Times New Roman"/>
          <w:sz w:val="24"/>
          <w:highlight w:val="yellow"/>
          <w:lang w:val="en-US"/>
        </w:rPr>
        <w:t>, except for warmth,</w:t>
      </w:r>
      <w:r w:rsidR="00522110" w:rsidRPr="00313F97">
        <w:rPr>
          <w:rFonts w:ascii="Times New Roman" w:hAnsi="Times New Roman" w:cs="Times New Roman"/>
          <w:sz w:val="24"/>
          <w:highlight w:val="yellow"/>
          <w:lang w:val="en-US"/>
        </w:rPr>
        <w:t xml:space="preserve"> found to be </w:t>
      </w:r>
      <w:r w:rsidR="006D4F91" w:rsidRPr="00313F97">
        <w:rPr>
          <w:rFonts w:ascii="Times New Roman" w:hAnsi="Times New Roman" w:cs="Times New Roman"/>
          <w:sz w:val="24"/>
          <w:highlight w:val="yellow"/>
          <w:lang w:val="en-US"/>
        </w:rPr>
        <w:t>nonoverlapping</w:t>
      </w:r>
      <w:r w:rsidR="00522110" w:rsidRPr="00313F97">
        <w:rPr>
          <w:rFonts w:ascii="Times New Roman" w:hAnsi="Times New Roman" w:cs="Times New Roman"/>
          <w:sz w:val="24"/>
          <w:highlight w:val="yellow"/>
          <w:lang w:val="en-US"/>
        </w:rPr>
        <w:t xml:space="preserve"> indices</w:t>
      </w:r>
      <w:r w:rsidR="00957053" w:rsidRPr="00313F97">
        <w:rPr>
          <w:rFonts w:ascii="Times New Roman" w:hAnsi="Times New Roman" w:cs="Times New Roman"/>
          <w:sz w:val="24"/>
          <w:highlight w:val="yellow"/>
          <w:lang w:val="en-US"/>
        </w:rPr>
        <w:t>. They have</w:t>
      </w:r>
      <w:r w:rsidR="00522110" w:rsidRPr="00313F97">
        <w:rPr>
          <w:rFonts w:ascii="Times New Roman" w:hAnsi="Times New Roman" w:cs="Times New Roman"/>
          <w:sz w:val="24"/>
          <w:highlight w:val="yellow"/>
          <w:lang w:val="en-US"/>
        </w:rPr>
        <w:t xml:space="preserve"> respectively six</w:t>
      </w:r>
      <w:r w:rsidR="00957053" w:rsidRPr="00313F97">
        <w:rPr>
          <w:rFonts w:ascii="Times New Roman" w:hAnsi="Times New Roman" w:cs="Times New Roman"/>
          <w:sz w:val="24"/>
          <w:highlight w:val="yellow"/>
          <w:lang w:val="en-US"/>
        </w:rPr>
        <w:t xml:space="preserve">, </w:t>
      </w:r>
      <w:r w:rsidR="00522110" w:rsidRPr="00313F97">
        <w:rPr>
          <w:rFonts w:ascii="Times New Roman" w:hAnsi="Times New Roman" w:cs="Times New Roman"/>
          <w:sz w:val="24"/>
          <w:highlight w:val="yellow"/>
          <w:lang w:val="en-US"/>
        </w:rPr>
        <w:t>eight</w:t>
      </w:r>
      <w:r w:rsidR="0087320B">
        <w:rPr>
          <w:rFonts w:ascii="Times New Roman" w:hAnsi="Times New Roman" w:cs="Times New Roman"/>
          <w:sz w:val="24"/>
          <w:highlight w:val="yellow"/>
          <w:lang w:val="en-US"/>
        </w:rPr>
        <w:t xml:space="preserve">, </w:t>
      </w:r>
      <w:r w:rsidR="00313F97" w:rsidRPr="00313F97">
        <w:rPr>
          <w:rFonts w:ascii="Times New Roman" w:hAnsi="Times New Roman" w:cs="Times New Roman"/>
          <w:sz w:val="24"/>
          <w:highlight w:val="yellow"/>
          <w:lang w:val="en-US"/>
        </w:rPr>
        <w:t>five</w:t>
      </w:r>
      <w:r w:rsidR="0087320B">
        <w:rPr>
          <w:rFonts w:ascii="Times New Roman" w:hAnsi="Times New Roman" w:cs="Times New Roman"/>
          <w:sz w:val="24"/>
          <w:highlight w:val="yellow"/>
          <w:lang w:val="en-US"/>
        </w:rPr>
        <w:t xml:space="preserve"> and five</w:t>
      </w:r>
      <w:r w:rsidR="00522110" w:rsidRPr="00313F97">
        <w:rPr>
          <w:rFonts w:ascii="Times New Roman" w:hAnsi="Times New Roman" w:cs="Times New Roman"/>
          <w:sz w:val="24"/>
          <w:highlight w:val="yellow"/>
          <w:lang w:val="en-US"/>
        </w:rPr>
        <w:t xml:space="preserve"> items. </w:t>
      </w:r>
      <w:r w:rsidR="00313F97" w:rsidRPr="00313F97">
        <w:rPr>
          <w:rFonts w:ascii="Times New Roman" w:hAnsi="Times New Roman" w:cs="Times New Roman"/>
          <w:i/>
          <w:iCs/>
          <w:sz w:val="24"/>
          <w:highlight w:val="yellow"/>
          <w:lang w:val="en-US"/>
        </w:rPr>
        <w:t>Pleasure</w:t>
      </w:r>
      <w:r w:rsidR="00313F97" w:rsidRPr="00313F97">
        <w:rPr>
          <w:rFonts w:ascii="Times New Roman" w:hAnsi="Times New Roman" w:cs="Times New Roman"/>
          <w:sz w:val="24"/>
          <w:highlight w:val="yellow"/>
          <w:lang w:val="en-US"/>
        </w:rPr>
        <w:t xml:space="preserve"> will not be assessed while it is not applicable for </w:t>
      </w:r>
      <w:proofErr w:type="spellStart"/>
      <w:r w:rsidR="00313F97" w:rsidRPr="00313F97">
        <w:rPr>
          <w:rFonts w:ascii="Times New Roman" w:hAnsi="Times New Roman" w:cs="Times New Roman"/>
          <w:sz w:val="24"/>
          <w:highlight w:val="yellow"/>
          <w:lang w:val="en-US"/>
        </w:rPr>
        <w:t>Piwek</w:t>
      </w:r>
      <w:proofErr w:type="spellEnd"/>
      <w:r w:rsidR="00313F97" w:rsidRPr="00313F97">
        <w:rPr>
          <w:rFonts w:ascii="Times New Roman" w:hAnsi="Times New Roman" w:cs="Times New Roman"/>
          <w:sz w:val="24"/>
          <w:highlight w:val="yellow"/>
          <w:lang w:val="en-US"/>
        </w:rPr>
        <w:t xml:space="preserve"> et al. (2014) charac</w:t>
      </w:r>
      <w:bookmarkStart w:id="45" w:name="_GoBack"/>
      <w:bookmarkEnd w:id="45"/>
      <w:r w:rsidR="00313F97" w:rsidRPr="00313F97">
        <w:rPr>
          <w:rFonts w:ascii="Times New Roman" w:hAnsi="Times New Roman" w:cs="Times New Roman"/>
          <w:sz w:val="24"/>
          <w:highlight w:val="yellow"/>
          <w:lang w:val="en-US"/>
        </w:rPr>
        <w:t>ters.</w:t>
      </w:r>
    </w:p>
    <w:p w14:paraId="748EEFA0" w14:textId="2406C39F" w:rsidR="00957053" w:rsidRPr="00957053" w:rsidDel="0086680C" w:rsidRDefault="00957053" w:rsidP="00957053">
      <w:pPr>
        <w:jc w:val="both"/>
        <w:rPr>
          <w:del w:id="46" w:author="sean hughes" w:date="2020-11-21T16:04:00Z"/>
          <w:rFonts w:ascii="Times New Roman" w:hAnsi="Times New Roman" w:cs="Times New Roman"/>
          <w:i/>
          <w:sz w:val="24"/>
          <w:szCs w:val="24"/>
          <w:lang w:val="en-US"/>
        </w:rPr>
      </w:pPr>
    </w:p>
    <w:p w14:paraId="779A2B62" w14:textId="328B6BCD" w:rsidR="00294167" w:rsidDel="0086680C" w:rsidRDefault="00294167" w:rsidP="001D5F61">
      <w:pPr>
        <w:ind w:left="708"/>
        <w:jc w:val="both"/>
        <w:rPr>
          <w:del w:id="47" w:author="sean hughes" w:date="2020-11-21T16:04:00Z"/>
          <w:rFonts w:ascii="Times New Roman" w:hAnsi="Times New Roman" w:cs="Times New Roman"/>
          <w:i/>
          <w:sz w:val="24"/>
          <w:szCs w:val="24"/>
          <w:lang w:val="en-GB"/>
        </w:rPr>
      </w:pPr>
    </w:p>
    <w:p w14:paraId="5DEB12FF" w14:textId="29B3646D" w:rsidR="00294167" w:rsidDel="0086680C" w:rsidRDefault="00294167" w:rsidP="001D5F61">
      <w:pPr>
        <w:ind w:left="708"/>
        <w:jc w:val="both"/>
        <w:rPr>
          <w:del w:id="48" w:author="sean hughes" w:date="2020-11-21T16:04:00Z"/>
          <w:rFonts w:ascii="Times New Roman" w:hAnsi="Times New Roman" w:cs="Times New Roman"/>
          <w:i/>
          <w:sz w:val="24"/>
          <w:szCs w:val="24"/>
          <w:lang w:val="en-GB"/>
        </w:rPr>
      </w:pPr>
    </w:p>
    <w:p w14:paraId="392A4072" w14:textId="622071FA" w:rsidR="00294167" w:rsidRPr="0055345E" w:rsidDel="0086680C" w:rsidRDefault="00294167" w:rsidP="006D4F91">
      <w:pPr>
        <w:jc w:val="both"/>
        <w:rPr>
          <w:del w:id="49" w:author="sean hughes" w:date="2020-11-21T16:04:00Z"/>
          <w:rFonts w:ascii="Times New Roman" w:hAnsi="Times New Roman" w:cs="Times New Roman"/>
          <w:i/>
          <w:sz w:val="24"/>
          <w:szCs w:val="24"/>
          <w:lang w:val="en-GB"/>
        </w:rPr>
      </w:pPr>
    </w:p>
    <w:p w14:paraId="650EBA27" w14:textId="2029C985" w:rsidR="006D4F91" w:rsidRDefault="006D4F91" w:rsidP="001D5F61">
      <w:pPr>
        <w:ind w:left="708"/>
        <w:jc w:val="both"/>
        <w:rPr>
          <w:rFonts w:ascii="Times New Roman" w:hAnsi="Times New Roman" w:cs="Times New Roman"/>
          <w:b/>
          <w:bCs/>
          <w:sz w:val="24"/>
          <w:szCs w:val="24"/>
          <w:highlight w:val="yellow"/>
          <w:lang w:val="en-GB"/>
        </w:rPr>
      </w:pPr>
      <w:commentRangeStart w:id="50"/>
      <w:r>
        <w:rPr>
          <w:rFonts w:ascii="Times New Roman" w:hAnsi="Times New Roman" w:cs="Times New Roman"/>
          <w:b/>
          <w:bCs/>
          <w:sz w:val="24"/>
          <w:szCs w:val="24"/>
          <w:highlight w:val="yellow"/>
          <w:lang w:val="en-GB"/>
        </w:rPr>
        <w:t>Outcome Type</w:t>
      </w:r>
      <w:commentRangeEnd w:id="50"/>
      <w:r w:rsidR="001316F7">
        <w:rPr>
          <w:rStyle w:val="CommentReference"/>
        </w:rPr>
        <w:commentReference w:id="50"/>
      </w:r>
      <w:r>
        <w:rPr>
          <w:rFonts w:ascii="Times New Roman" w:hAnsi="Times New Roman" w:cs="Times New Roman"/>
          <w:b/>
          <w:bCs/>
          <w:sz w:val="24"/>
          <w:szCs w:val="24"/>
          <w:highlight w:val="yellow"/>
          <w:lang w:val="en-GB"/>
        </w:rPr>
        <w:t>:</w:t>
      </w:r>
    </w:p>
    <w:p w14:paraId="4AB905B6" w14:textId="53F39929" w:rsidR="0032041D" w:rsidRPr="00BF186D" w:rsidRDefault="00BF186D" w:rsidP="0032041D">
      <w:pPr>
        <w:ind w:left="1068"/>
        <w:jc w:val="both"/>
        <w:rPr>
          <w:rFonts w:ascii="Times New Roman" w:hAnsi="Times New Roman" w:cs="Times New Roman"/>
          <w:sz w:val="24"/>
          <w:szCs w:val="24"/>
          <w:highlight w:val="yellow"/>
          <w:lang w:val="en-GB"/>
        </w:rPr>
      </w:pPr>
      <w:r w:rsidRPr="00BF186D">
        <w:rPr>
          <w:rFonts w:ascii="Times New Roman" w:hAnsi="Times New Roman" w:cs="Times New Roman"/>
          <w:sz w:val="24"/>
          <w:szCs w:val="24"/>
          <w:highlight w:val="yellow"/>
          <w:lang w:val="en-GB"/>
        </w:rPr>
        <w:t xml:space="preserve">Two dependent variables, </w:t>
      </w:r>
      <w:r w:rsidRPr="0032041D">
        <w:rPr>
          <w:rFonts w:ascii="Times New Roman" w:hAnsi="Times New Roman" w:cs="Times New Roman"/>
          <w:i/>
          <w:iCs/>
          <w:sz w:val="24"/>
          <w:szCs w:val="24"/>
          <w:highlight w:val="yellow"/>
          <w:lang w:val="en-GB"/>
        </w:rPr>
        <w:t>Perceived Humanness</w:t>
      </w:r>
      <w:r w:rsidRPr="00BF186D">
        <w:rPr>
          <w:rFonts w:ascii="Times New Roman" w:hAnsi="Times New Roman" w:cs="Times New Roman"/>
          <w:sz w:val="24"/>
          <w:szCs w:val="24"/>
          <w:highlight w:val="yellow"/>
          <w:lang w:val="en-GB"/>
        </w:rPr>
        <w:t xml:space="preserve"> and </w:t>
      </w:r>
      <w:commentRangeStart w:id="51"/>
      <w:r w:rsidRPr="0032041D">
        <w:rPr>
          <w:rFonts w:ascii="Times New Roman" w:hAnsi="Times New Roman" w:cs="Times New Roman"/>
          <w:i/>
          <w:iCs/>
          <w:sz w:val="24"/>
          <w:szCs w:val="24"/>
          <w:highlight w:val="yellow"/>
          <w:lang w:val="en-GB"/>
        </w:rPr>
        <w:t>Eeriness</w:t>
      </w:r>
      <w:commentRangeEnd w:id="51"/>
      <w:r w:rsidR="00CC7D77">
        <w:rPr>
          <w:rStyle w:val="CommentReference"/>
        </w:rPr>
        <w:commentReference w:id="51"/>
      </w:r>
      <w:r w:rsidRPr="00BF186D">
        <w:rPr>
          <w:rFonts w:ascii="Times New Roman" w:hAnsi="Times New Roman" w:cs="Times New Roman"/>
          <w:sz w:val="24"/>
          <w:szCs w:val="24"/>
          <w:highlight w:val="yellow"/>
          <w:lang w:val="en-GB"/>
        </w:rPr>
        <w:t>, will be added in a within-participants design.</w:t>
      </w:r>
      <w:r>
        <w:rPr>
          <w:rFonts w:ascii="Times New Roman" w:hAnsi="Times New Roman" w:cs="Times New Roman"/>
          <w:sz w:val="24"/>
          <w:szCs w:val="24"/>
          <w:highlight w:val="yellow"/>
          <w:lang w:val="en-GB"/>
        </w:rPr>
        <w:t xml:space="preserve"> </w:t>
      </w:r>
      <w:r w:rsidR="00063C6E">
        <w:rPr>
          <w:rFonts w:ascii="Times New Roman" w:hAnsi="Times New Roman" w:cs="Times New Roman"/>
          <w:sz w:val="24"/>
          <w:szCs w:val="24"/>
          <w:highlight w:val="yellow"/>
          <w:lang w:val="en-GB"/>
        </w:rPr>
        <w:t xml:space="preserve">These variables will be assessed by rating 8 items for the </w:t>
      </w:r>
      <w:r w:rsidR="00063C6E" w:rsidRPr="0032041D">
        <w:rPr>
          <w:rFonts w:ascii="Times New Roman" w:hAnsi="Times New Roman" w:cs="Times New Roman"/>
          <w:i/>
          <w:iCs/>
          <w:sz w:val="24"/>
          <w:szCs w:val="24"/>
          <w:highlight w:val="yellow"/>
          <w:lang w:val="en-GB"/>
        </w:rPr>
        <w:t>Eeriness</w:t>
      </w:r>
      <w:r w:rsidR="00063C6E">
        <w:rPr>
          <w:rFonts w:ascii="Times New Roman" w:hAnsi="Times New Roman" w:cs="Times New Roman"/>
          <w:sz w:val="24"/>
          <w:szCs w:val="24"/>
          <w:highlight w:val="yellow"/>
          <w:lang w:val="en-GB"/>
        </w:rPr>
        <w:t xml:space="preserve"> index and 6 items for the </w:t>
      </w:r>
      <w:r w:rsidR="0032041D" w:rsidRPr="0032041D">
        <w:rPr>
          <w:rFonts w:ascii="Times New Roman" w:hAnsi="Times New Roman" w:cs="Times New Roman"/>
          <w:i/>
          <w:iCs/>
          <w:sz w:val="24"/>
          <w:szCs w:val="24"/>
          <w:highlight w:val="yellow"/>
          <w:lang w:val="en-GB"/>
        </w:rPr>
        <w:t>Perceived Humanness</w:t>
      </w:r>
      <w:r w:rsidR="0032041D">
        <w:rPr>
          <w:rFonts w:ascii="Times New Roman" w:hAnsi="Times New Roman" w:cs="Times New Roman"/>
          <w:sz w:val="24"/>
          <w:szCs w:val="24"/>
          <w:highlight w:val="yellow"/>
          <w:lang w:val="en-GB"/>
        </w:rPr>
        <w:t xml:space="preserve"> index by all participants.</w:t>
      </w:r>
    </w:p>
    <w:p w14:paraId="374DB992" w14:textId="57B513C9" w:rsidR="006D4F91" w:rsidRDefault="00E14BAA" w:rsidP="0087320B">
      <w:pPr>
        <w:ind w:firstLine="708"/>
        <w:jc w:val="both"/>
        <w:rPr>
          <w:rFonts w:ascii="Times New Roman" w:hAnsi="Times New Roman" w:cs="Times New Roman"/>
          <w:sz w:val="24"/>
          <w:szCs w:val="24"/>
          <w:highlight w:val="yellow"/>
          <w:lang w:val="en-GB"/>
        </w:rPr>
      </w:pPr>
      <w:r>
        <w:rPr>
          <w:rFonts w:ascii="Times New Roman" w:hAnsi="Times New Roman" w:cs="Times New Roman"/>
          <w:noProof/>
          <w:sz w:val="24"/>
          <w:szCs w:val="24"/>
          <w:lang w:eastAsia="nl-BE"/>
        </w:rPr>
        <mc:AlternateContent>
          <mc:Choice Requires="wps">
            <w:drawing>
              <wp:anchor distT="0" distB="0" distL="114300" distR="114300" simplePos="0" relativeHeight="251662336" behindDoc="0" locked="0" layoutInCell="1" allowOverlap="1" wp14:anchorId="60C3F4E1" wp14:editId="096F35B0">
                <wp:simplePos x="0" y="0"/>
                <wp:positionH relativeFrom="column">
                  <wp:posOffset>2818765</wp:posOffset>
                </wp:positionH>
                <wp:positionV relativeFrom="paragraph">
                  <wp:posOffset>290830</wp:posOffset>
                </wp:positionV>
                <wp:extent cx="205740" cy="601980"/>
                <wp:effectExtent l="0" t="0" r="60960" b="26670"/>
                <wp:wrapNone/>
                <wp:docPr id="3" name="Rechteraccolade 3"/>
                <wp:cNvGraphicFramePr/>
                <a:graphic xmlns:a="http://schemas.openxmlformats.org/drawingml/2006/main">
                  <a:graphicData uri="http://schemas.microsoft.com/office/word/2010/wordprocessingShape">
                    <wps:wsp>
                      <wps:cNvSpPr/>
                      <wps:spPr>
                        <a:xfrm>
                          <a:off x="0" y="0"/>
                          <a:ext cx="205740" cy="601980"/>
                        </a:xfrm>
                        <a:prstGeom prst="righ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B02FED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3" o:spid="_x0000_s1026" type="#_x0000_t88" style="position:absolute;margin-left:221.95pt;margin-top:22.9pt;width:16.2pt;height:4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" adj="615" strokecolor="black [3213]" strokeweight=".5pt">
                <v:stroke joinstyle="miter"/>
              </v:shape>
            </w:pict>
          </mc:Fallback>
        </mc:AlternateContent>
      </w:r>
      <w:r>
        <w:rPr>
          <w:rFonts w:ascii="Times New Roman" w:hAnsi="Times New Roman" w:cs="Times New Roman"/>
          <w:sz w:val="24"/>
          <w:szCs w:val="24"/>
          <w:highlight w:val="yellow"/>
          <w:lang w:val="en-GB"/>
        </w:rPr>
        <w:t xml:space="preserve">The </w:t>
      </w:r>
      <w:r w:rsidR="006D4F91" w:rsidRPr="0032041D">
        <w:rPr>
          <w:rFonts w:ascii="Times New Roman" w:hAnsi="Times New Roman" w:cs="Times New Roman"/>
          <w:i/>
          <w:iCs/>
          <w:sz w:val="24"/>
          <w:szCs w:val="24"/>
          <w:highlight w:val="yellow"/>
          <w:lang w:val="en-GB"/>
        </w:rPr>
        <w:t>Eeriness</w:t>
      </w:r>
      <w:r w:rsidR="006D4F91" w:rsidRPr="006D4F91">
        <w:rPr>
          <w:rFonts w:ascii="Times New Roman" w:hAnsi="Times New Roman" w:cs="Times New Roman"/>
          <w:sz w:val="24"/>
          <w:szCs w:val="24"/>
          <w:highlight w:val="yellow"/>
          <w:lang w:val="en-GB"/>
        </w:rPr>
        <w:t xml:space="preserve"> </w:t>
      </w:r>
      <w:r w:rsidR="0032041D">
        <w:rPr>
          <w:rFonts w:ascii="Times New Roman" w:hAnsi="Times New Roman" w:cs="Times New Roman"/>
          <w:sz w:val="24"/>
          <w:szCs w:val="24"/>
          <w:highlight w:val="yellow"/>
          <w:lang w:val="en-GB"/>
        </w:rPr>
        <w:t>i</w:t>
      </w:r>
      <w:r w:rsidR="006D4F91" w:rsidRPr="006D4F91">
        <w:rPr>
          <w:rFonts w:ascii="Times New Roman" w:hAnsi="Times New Roman" w:cs="Times New Roman"/>
          <w:sz w:val="24"/>
          <w:szCs w:val="24"/>
          <w:highlight w:val="yellow"/>
          <w:lang w:val="en-GB"/>
        </w:rPr>
        <w:t>ndex</w:t>
      </w:r>
      <w:r>
        <w:rPr>
          <w:rFonts w:ascii="Times New Roman" w:hAnsi="Times New Roman" w:cs="Times New Roman"/>
          <w:sz w:val="24"/>
          <w:szCs w:val="24"/>
          <w:highlight w:val="yellow"/>
          <w:lang w:val="en-GB"/>
        </w:rPr>
        <w:t xml:space="preserve"> will be </w:t>
      </w:r>
      <w:r w:rsidR="0032041D">
        <w:rPr>
          <w:rFonts w:ascii="Times New Roman" w:hAnsi="Times New Roman" w:cs="Times New Roman"/>
          <w:sz w:val="24"/>
          <w:szCs w:val="24"/>
          <w:highlight w:val="yellow"/>
          <w:lang w:val="en-GB"/>
        </w:rPr>
        <w:t>asses</w:t>
      </w:r>
      <w:ins w:id="52" w:author="sean hughes" w:date="2020-11-21T17:55:00Z">
        <w:r w:rsidR="000A40F2">
          <w:rPr>
            <w:rFonts w:ascii="Times New Roman" w:hAnsi="Times New Roman" w:cs="Times New Roman"/>
            <w:sz w:val="24"/>
            <w:szCs w:val="24"/>
            <w:highlight w:val="yellow"/>
            <w:lang w:val="en-GB"/>
          </w:rPr>
          <w:t>s</w:t>
        </w:r>
      </w:ins>
      <w:r w:rsidR="0032041D">
        <w:rPr>
          <w:rFonts w:ascii="Times New Roman" w:hAnsi="Times New Roman" w:cs="Times New Roman"/>
          <w:sz w:val="24"/>
          <w:szCs w:val="24"/>
          <w:highlight w:val="yellow"/>
          <w:lang w:val="en-GB"/>
        </w:rPr>
        <w:t>ed</w:t>
      </w:r>
      <w:r>
        <w:rPr>
          <w:rFonts w:ascii="Times New Roman" w:hAnsi="Times New Roman" w:cs="Times New Roman"/>
          <w:sz w:val="24"/>
          <w:szCs w:val="24"/>
          <w:highlight w:val="yellow"/>
          <w:lang w:val="en-GB"/>
        </w:rPr>
        <w:t xml:space="preserve"> by </w:t>
      </w:r>
      <w:r w:rsidR="0032041D">
        <w:rPr>
          <w:rFonts w:ascii="Times New Roman" w:hAnsi="Times New Roman" w:cs="Times New Roman"/>
          <w:sz w:val="24"/>
          <w:szCs w:val="24"/>
          <w:highlight w:val="yellow"/>
          <w:lang w:val="en-GB"/>
        </w:rPr>
        <w:t>using</w:t>
      </w:r>
      <w:r>
        <w:rPr>
          <w:rFonts w:ascii="Times New Roman" w:hAnsi="Times New Roman" w:cs="Times New Roman"/>
          <w:sz w:val="24"/>
          <w:szCs w:val="24"/>
          <w:highlight w:val="yellow"/>
          <w:lang w:val="en-GB"/>
        </w:rPr>
        <w:t xml:space="preserve"> following </w:t>
      </w:r>
      <w:r w:rsidR="002D4BE9">
        <w:rPr>
          <w:rFonts w:ascii="Times New Roman" w:hAnsi="Times New Roman" w:cs="Times New Roman"/>
          <w:sz w:val="24"/>
          <w:szCs w:val="24"/>
          <w:highlight w:val="yellow"/>
          <w:lang w:val="en-GB"/>
        </w:rPr>
        <w:t xml:space="preserve">items on a </w:t>
      </w:r>
      <w:r>
        <w:rPr>
          <w:rFonts w:ascii="Times New Roman" w:hAnsi="Times New Roman" w:cs="Times New Roman"/>
          <w:sz w:val="24"/>
          <w:szCs w:val="24"/>
          <w:highlight w:val="yellow"/>
          <w:lang w:val="en-GB"/>
        </w:rPr>
        <w:t>continuum:</w:t>
      </w:r>
    </w:p>
    <w:p w14:paraId="42BE31A7" w14:textId="26A714DD" w:rsidR="001335D2" w:rsidRDefault="00E14BAA" w:rsidP="002D4BE9">
      <w:pPr>
        <w:pStyle w:val="ListParagraph"/>
        <w:numPr>
          <w:ilvl w:val="0"/>
          <w:numId w:val="9"/>
        </w:numPr>
        <w:ind w:left="1776"/>
        <w:jc w:val="both"/>
        <w:rPr>
          <w:rFonts w:ascii="Times New Roman" w:hAnsi="Times New Roman" w:cs="Times New Roman"/>
          <w:sz w:val="24"/>
          <w:szCs w:val="24"/>
          <w:highlight w:val="yellow"/>
          <w:lang w:val="en-GB"/>
        </w:rPr>
      </w:pPr>
      <w:r>
        <w:rPr>
          <w:rFonts w:ascii="Times New Roman" w:hAnsi="Times New Roman" w:cs="Times New Roman"/>
          <w:noProof/>
          <w:sz w:val="24"/>
          <w:szCs w:val="24"/>
          <w:lang w:eastAsia="nl-BE"/>
        </w:rPr>
        <mc:AlternateContent>
          <mc:Choice Requires="wps">
            <w:drawing>
              <wp:anchor distT="0" distB="0" distL="114300" distR="114300" simplePos="0" relativeHeight="251659264" behindDoc="0" locked="0" layoutInCell="1" allowOverlap="1" wp14:anchorId="092E008C" wp14:editId="15C16218">
                <wp:simplePos x="0" y="0"/>
                <wp:positionH relativeFrom="column">
                  <wp:posOffset>3131185</wp:posOffset>
                </wp:positionH>
                <wp:positionV relativeFrom="paragraph">
                  <wp:posOffset>177165</wp:posOffset>
                </wp:positionV>
                <wp:extent cx="1584960" cy="411480"/>
                <wp:effectExtent l="0" t="0" r="0" b="7620"/>
                <wp:wrapNone/>
                <wp:docPr id="1" name="Tekstvak 1"/>
                <wp:cNvGraphicFramePr/>
                <a:graphic xmlns:a="http://schemas.openxmlformats.org/drawingml/2006/main">
                  <a:graphicData uri="http://schemas.microsoft.com/office/word/2010/wordprocessingShape">
                    <wps:wsp>
                      <wps:cNvSpPr txBox="1"/>
                      <wps:spPr>
                        <a:xfrm>
                          <a:off x="0" y="0"/>
                          <a:ext cx="1584960" cy="411480"/>
                        </a:xfrm>
                        <a:prstGeom prst="rect">
                          <a:avLst/>
                        </a:prstGeom>
                        <a:solidFill>
                          <a:schemeClr val="lt1"/>
                        </a:solidFill>
                        <a:ln w="6350">
                          <a:noFill/>
                        </a:ln>
                      </wps:spPr>
                      <wps:txbx>
                        <w:txbxContent>
                          <w:p w14:paraId="75EA83E7" w14:textId="1255EC18" w:rsidR="009A0667" w:rsidRPr="00E14BAA" w:rsidRDefault="009A0667">
                            <w:pPr>
                              <w:rPr>
                                <w:i/>
                                <w:iCs/>
                              </w:rPr>
                            </w:pPr>
                            <w:proofErr w:type="spellStart"/>
                            <w:r w:rsidRPr="00E14BAA">
                              <w:rPr>
                                <w:i/>
                                <w:iCs/>
                              </w:rPr>
                              <w:t>Eerie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92E008C" id="_x0000_t202" coordsize="21600,21600" o:spt="202" path="m,l,21600r21600,l21600,xe">
                <v:stroke joinstyle="miter"/>
                <v:path gradientshapeok="t" o:connecttype="rect"/>
              </v:shapetype>
              <v:shape id="Tekstvak 1" o:spid="_x0000_s1026" type="#_x0000_t202" style="position:absolute;left:0;text-align:left;margin-left:246.55pt;margin-top:13.95pt;width:124.8pt;height:3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" fillcolor="white [3201]" stroked="f" strokeweight=".5pt">
                <v:textbox>
                  <w:txbxContent>
                    <w:p w14:paraId="75EA83E7" w14:textId="1255EC18" w:rsidR="009A0667" w:rsidRPr="00E14BAA" w:rsidRDefault="009A0667">
                      <w:pPr>
                        <w:rPr>
                          <w:i/>
                          <w:iCs/>
                        </w:rPr>
                      </w:pPr>
                      <w:proofErr w:type="spellStart"/>
                      <w:r w:rsidRPr="00E14BAA">
                        <w:rPr>
                          <w:i/>
                          <w:iCs/>
                        </w:rPr>
                        <w:t>Eerie</w:t>
                      </w:r>
                      <w:proofErr w:type="spellEnd"/>
                    </w:p>
                  </w:txbxContent>
                </v:textbox>
              </v:shape>
            </w:pict>
          </mc:Fallback>
        </mc:AlternateContent>
      </w:r>
      <w:r w:rsidR="001335D2">
        <w:rPr>
          <w:rFonts w:ascii="Times New Roman" w:hAnsi="Times New Roman" w:cs="Times New Roman"/>
          <w:sz w:val="24"/>
          <w:szCs w:val="24"/>
          <w:highlight w:val="yellow"/>
          <w:lang w:val="en-GB"/>
        </w:rPr>
        <w:t>Reassuring – Eerie</w:t>
      </w:r>
    </w:p>
    <w:p w14:paraId="45E2A67B" w14:textId="263850D8" w:rsidR="001335D2" w:rsidRDefault="001335D2" w:rsidP="002D4BE9">
      <w:pPr>
        <w:pStyle w:val="ListParagraph"/>
        <w:numPr>
          <w:ilvl w:val="0"/>
          <w:numId w:val="9"/>
        </w:numPr>
        <w:ind w:left="1776"/>
        <w:jc w:val="both"/>
        <w:rPr>
          <w:rFonts w:ascii="Times New Roman" w:hAnsi="Times New Roman" w:cs="Times New Roman"/>
          <w:sz w:val="24"/>
          <w:szCs w:val="24"/>
          <w:highlight w:val="yellow"/>
          <w:lang w:val="en-GB"/>
        </w:rPr>
      </w:pPr>
      <w:r>
        <w:rPr>
          <w:rFonts w:ascii="Times New Roman" w:hAnsi="Times New Roman" w:cs="Times New Roman"/>
          <w:sz w:val="24"/>
          <w:szCs w:val="24"/>
          <w:highlight w:val="yellow"/>
          <w:lang w:val="en-GB"/>
        </w:rPr>
        <w:t>Numbering – Freaky</w:t>
      </w:r>
    </w:p>
    <w:p w14:paraId="65E498D2" w14:textId="011151A3" w:rsidR="001335D2" w:rsidRDefault="001335D2" w:rsidP="002D4BE9">
      <w:pPr>
        <w:pStyle w:val="ListParagraph"/>
        <w:numPr>
          <w:ilvl w:val="0"/>
          <w:numId w:val="9"/>
        </w:numPr>
        <w:ind w:left="1776"/>
        <w:jc w:val="both"/>
        <w:rPr>
          <w:rFonts w:ascii="Times New Roman" w:hAnsi="Times New Roman" w:cs="Times New Roman"/>
          <w:sz w:val="24"/>
          <w:szCs w:val="24"/>
          <w:highlight w:val="yellow"/>
          <w:lang w:val="en-GB"/>
        </w:rPr>
      </w:pPr>
      <w:r>
        <w:rPr>
          <w:rFonts w:ascii="Times New Roman" w:hAnsi="Times New Roman" w:cs="Times New Roman"/>
          <w:sz w:val="24"/>
          <w:szCs w:val="24"/>
          <w:highlight w:val="yellow"/>
          <w:lang w:val="en-GB"/>
        </w:rPr>
        <w:lastRenderedPageBreak/>
        <w:t xml:space="preserve">Ordinary – Supernatural </w:t>
      </w:r>
    </w:p>
    <w:p w14:paraId="10759364" w14:textId="41C08CB4" w:rsidR="009A0667" w:rsidRDefault="00E14BAA" w:rsidP="002D4BE9">
      <w:pPr>
        <w:pStyle w:val="ListParagraph"/>
        <w:ind w:left="1776"/>
        <w:jc w:val="both"/>
        <w:rPr>
          <w:rFonts w:ascii="Times New Roman" w:hAnsi="Times New Roman" w:cs="Times New Roman"/>
          <w:sz w:val="24"/>
          <w:szCs w:val="24"/>
          <w:highlight w:val="yellow"/>
          <w:lang w:val="en-GB"/>
        </w:rPr>
      </w:pPr>
      <w:r>
        <w:rPr>
          <w:rFonts w:ascii="Times New Roman" w:hAnsi="Times New Roman" w:cs="Times New Roman"/>
          <w:noProof/>
          <w:sz w:val="24"/>
          <w:szCs w:val="24"/>
          <w:lang w:eastAsia="nl-BE"/>
        </w:rPr>
        <mc:AlternateContent>
          <mc:Choice Requires="wps">
            <w:drawing>
              <wp:anchor distT="0" distB="0" distL="114300" distR="114300" simplePos="0" relativeHeight="251664384" behindDoc="0" locked="0" layoutInCell="1" allowOverlap="1" wp14:anchorId="5A460DDB" wp14:editId="60C5078A">
                <wp:simplePos x="0" y="0"/>
                <wp:positionH relativeFrom="column">
                  <wp:posOffset>2818765</wp:posOffset>
                </wp:positionH>
                <wp:positionV relativeFrom="paragraph">
                  <wp:posOffset>186055</wp:posOffset>
                </wp:positionV>
                <wp:extent cx="205740" cy="967740"/>
                <wp:effectExtent l="0" t="0" r="41910" b="22860"/>
                <wp:wrapNone/>
                <wp:docPr id="5" name="Rechteraccolade 5"/>
                <wp:cNvGraphicFramePr/>
                <a:graphic xmlns:a="http://schemas.openxmlformats.org/drawingml/2006/main">
                  <a:graphicData uri="http://schemas.microsoft.com/office/word/2010/wordprocessingShape">
                    <wps:wsp>
                      <wps:cNvSpPr/>
                      <wps:spPr>
                        <a:xfrm>
                          <a:off x="0" y="0"/>
                          <a:ext cx="205740" cy="967740"/>
                        </a:xfrm>
                        <a:prstGeom prst="righ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AB97CF" id="Rechteraccolade 5" o:spid="_x0000_s1026" type="#_x0000_t88" style="position:absolute;margin-left:221.95pt;margin-top:14.65pt;width:16.2pt;height:7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" adj="383" strokecolor="windowText" strokeweight=".5pt">
                <v:stroke joinstyle="miter"/>
              </v:shape>
            </w:pict>
          </mc:Fallback>
        </mc:AlternateContent>
      </w:r>
    </w:p>
    <w:p w14:paraId="035B0078" w14:textId="6D21B8EF" w:rsidR="001335D2" w:rsidRDefault="001335D2" w:rsidP="002D4BE9">
      <w:pPr>
        <w:pStyle w:val="ListParagraph"/>
        <w:numPr>
          <w:ilvl w:val="0"/>
          <w:numId w:val="9"/>
        </w:numPr>
        <w:ind w:left="1776"/>
        <w:jc w:val="both"/>
        <w:rPr>
          <w:rFonts w:ascii="Times New Roman" w:hAnsi="Times New Roman" w:cs="Times New Roman"/>
          <w:sz w:val="24"/>
          <w:szCs w:val="24"/>
          <w:highlight w:val="yellow"/>
          <w:lang w:val="en-GB"/>
        </w:rPr>
      </w:pPr>
      <w:r>
        <w:rPr>
          <w:rFonts w:ascii="Times New Roman" w:hAnsi="Times New Roman" w:cs="Times New Roman"/>
          <w:sz w:val="24"/>
          <w:szCs w:val="24"/>
          <w:highlight w:val="yellow"/>
          <w:lang w:val="en-GB"/>
        </w:rPr>
        <w:t xml:space="preserve">Uninspiring-Spine-tingling </w:t>
      </w:r>
    </w:p>
    <w:p w14:paraId="3480DA54" w14:textId="547D1FFD" w:rsidR="009A0667" w:rsidRDefault="009A0667" w:rsidP="002D4BE9">
      <w:pPr>
        <w:pStyle w:val="ListParagraph"/>
        <w:numPr>
          <w:ilvl w:val="0"/>
          <w:numId w:val="9"/>
        </w:numPr>
        <w:ind w:left="1776"/>
        <w:jc w:val="both"/>
        <w:rPr>
          <w:rFonts w:ascii="Times New Roman" w:hAnsi="Times New Roman" w:cs="Times New Roman"/>
          <w:sz w:val="24"/>
          <w:szCs w:val="24"/>
          <w:highlight w:val="yellow"/>
          <w:lang w:val="en-GB"/>
        </w:rPr>
      </w:pPr>
      <w:r>
        <w:rPr>
          <w:rFonts w:ascii="Times New Roman" w:hAnsi="Times New Roman" w:cs="Times New Roman"/>
          <w:noProof/>
          <w:sz w:val="24"/>
          <w:szCs w:val="24"/>
          <w:lang w:eastAsia="nl-BE"/>
        </w:rPr>
        <mc:AlternateContent>
          <mc:Choice Requires="wps">
            <w:drawing>
              <wp:anchor distT="0" distB="0" distL="114300" distR="114300" simplePos="0" relativeHeight="251661312" behindDoc="0" locked="0" layoutInCell="1" allowOverlap="1" wp14:anchorId="573A8679" wp14:editId="293E8334">
                <wp:simplePos x="0" y="0"/>
                <wp:positionH relativeFrom="column">
                  <wp:posOffset>3131820</wp:posOffset>
                </wp:positionH>
                <wp:positionV relativeFrom="paragraph">
                  <wp:posOffset>145415</wp:posOffset>
                </wp:positionV>
                <wp:extent cx="1584960" cy="411480"/>
                <wp:effectExtent l="0" t="0" r="0" b="7620"/>
                <wp:wrapNone/>
                <wp:docPr id="2" name="Tekstvak 2"/>
                <wp:cNvGraphicFramePr/>
                <a:graphic xmlns:a="http://schemas.openxmlformats.org/drawingml/2006/main">
                  <a:graphicData uri="http://schemas.microsoft.com/office/word/2010/wordprocessingShape">
                    <wps:wsp>
                      <wps:cNvSpPr txBox="1"/>
                      <wps:spPr>
                        <a:xfrm>
                          <a:off x="0" y="0"/>
                          <a:ext cx="1584960" cy="411480"/>
                        </a:xfrm>
                        <a:prstGeom prst="rect">
                          <a:avLst/>
                        </a:prstGeom>
                        <a:solidFill>
                          <a:sysClr val="window" lastClr="FFFFFF"/>
                        </a:solidFill>
                        <a:ln w="6350">
                          <a:noFill/>
                        </a:ln>
                      </wps:spPr>
                      <wps:txbx>
                        <w:txbxContent>
                          <w:p w14:paraId="126C3205" w14:textId="4C8AC35B" w:rsidR="009A0667" w:rsidRPr="00E14BAA" w:rsidRDefault="009A0667" w:rsidP="009A0667">
                            <w:pPr>
                              <w:rPr>
                                <w:i/>
                                <w:iCs/>
                              </w:rPr>
                            </w:pPr>
                            <w:proofErr w:type="spellStart"/>
                            <w:r w:rsidRPr="00E14BAA">
                              <w:rPr>
                                <w:i/>
                                <w:iCs/>
                              </w:rPr>
                              <w:t>Spine-tingling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3A8679" id="Tekstvak 2" o:spid="_x0000_s1027" type="#_x0000_t202" style="position:absolute;left:0;text-align:left;margin-left:246.6pt;margin-top:11.45pt;width:124.8pt;height:3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" fillcolor="window" stroked="f" strokeweight=".5pt">
                <v:textbox>
                  <w:txbxContent>
                    <w:p w14:paraId="126C3205" w14:textId="4C8AC35B" w:rsidR="009A0667" w:rsidRPr="00E14BAA" w:rsidRDefault="009A0667" w:rsidP="009A0667">
                      <w:pPr>
                        <w:rPr>
                          <w:i/>
                          <w:iCs/>
                        </w:rPr>
                      </w:pPr>
                      <w:proofErr w:type="spellStart"/>
                      <w:r w:rsidRPr="00E14BAA">
                        <w:rPr>
                          <w:i/>
                          <w:iCs/>
                        </w:rPr>
                        <w:t>Spine-tingling</w:t>
                      </w:r>
                      <w:proofErr w:type="spellEnd"/>
                    </w:p>
                  </w:txbxContent>
                </v:textbox>
              </v:shape>
            </w:pict>
          </mc:Fallback>
        </mc:AlternateContent>
      </w:r>
      <w:r>
        <w:rPr>
          <w:rFonts w:ascii="Times New Roman" w:hAnsi="Times New Roman" w:cs="Times New Roman"/>
          <w:sz w:val="24"/>
          <w:szCs w:val="24"/>
          <w:highlight w:val="yellow"/>
          <w:lang w:val="en-GB"/>
        </w:rPr>
        <w:t>Unemotional – Hair-raising</w:t>
      </w:r>
    </w:p>
    <w:p w14:paraId="29D93EED" w14:textId="5C1D85B5" w:rsidR="009A0667" w:rsidRDefault="009A0667" w:rsidP="002D4BE9">
      <w:pPr>
        <w:pStyle w:val="ListParagraph"/>
        <w:numPr>
          <w:ilvl w:val="0"/>
          <w:numId w:val="9"/>
        </w:numPr>
        <w:ind w:left="1776"/>
        <w:jc w:val="both"/>
        <w:rPr>
          <w:rFonts w:ascii="Times New Roman" w:hAnsi="Times New Roman" w:cs="Times New Roman"/>
          <w:sz w:val="24"/>
          <w:szCs w:val="24"/>
          <w:highlight w:val="yellow"/>
          <w:lang w:val="en-GB"/>
        </w:rPr>
      </w:pPr>
      <w:r>
        <w:rPr>
          <w:rFonts w:ascii="Times New Roman" w:hAnsi="Times New Roman" w:cs="Times New Roman"/>
          <w:sz w:val="24"/>
          <w:szCs w:val="24"/>
          <w:highlight w:val="yellow"/>
          <w:lang w:val="en-GB"/>
        </w:rPr>
        <w:t xml:space="preserve">Boring-Shocking </w:t>
      </w:r>
    </w:p>
    <w:p w14:paraId="401F5482" w14:textId="77777777" w:rsidR="009A0667" w:rsidRDefault="009A0667" w:rsidP="002D4BE9">
      <w:pPr>
        <w:pStyle w:val="ListParagraph"/>
        <w:numPr>
          <w:ilvl w:val="0"/>
          <w:numId w:val="9"/>
        </w:numPr>
        <w:ind w:left="1776"/>
        <w:jc w:val="both"/>
        <w:rPr>
          <w:rFonts w:ascii="Times New Roman" w:hAnsi="Times New Roman" w:cs="Times New Roman"/>
          <w:sz w:val="24"/>
          <w:szCs w:val="24"/>
          <w:highlight w:val="yellow"/>
          <w:lang w:val="en-GB"/>
        </w:rPr>
      </w:pPr>
      <w:r>
        <w:rPr>
          <w:rFonts w:ascii="Times New Roman" w:hAnsi="Times New Roman" w:cs="Times New Roman"/>
          <w:sz w:val="24"/>
          <w:szCs w:val="24"/>
          <w:highlight w:val="yellow"/>
          <w:lang w:val="en-GB"/>
        </w:rPr>
        <w:t>Predicable – Thrilling</w:t>
      </w:r>
    </w:p>
    <w:p w14:paraId="3C33DDE9" w14:textId="2A1569DC" w:rsidR="009A0667" w:rsidRDefault="009A0667" w:rsidP="002D4BE9">
      <w:pPr>
        <w:pStyle w:val="ListParagraph"/>
        <w:numPr>
          <w:ilvl w:val="0"/>
          <w:numId w:val="9"/>
        </w:numPr>
        <w:ind w:left="1776"/>
        <w:jc w:val="both"/>
        <w:rPr>
          <w:rFonts w:ascii="Times New Roman" w:hAnsi="Times New Roman" w:cs="Times New Roman"/>
          <w:sz w:val="24"/>
          <w:szCs w:val="24"/>
          <w:highlight w:val="yellow"/>
          <w:lang w:val="en-GB"/>
        </w:rPr>
      </w:pPr>
      <w:r>
        <w:rPr>
          <w:rFonts w:ascii="Times New Roman" w:hAnsi="Times New Roman" w:cs="Times New Roman"/>
          <w:sz w:val="24"/>
          <w:szCs w:val="24"/>
          <w:highlight w:val="yellow"/>
          <w:lang w:val="en-GB"/>
        </w:rPr>
        <w:t>Bland – Uncanny</w:t>
      </w:r>
    </w:p>
    <w:p w14:paraId="401DD561" w14:textId="2CD501A5" w:rsidR="009A0667" w:rsidRPr="009A0667" w:rsidRDefault="009A0667" w:rsidP="00E14BAA">
      <w:pPr>
        <w:ind w:left="1068"/>
        <w:jc w:val="both"/>
        <w:rPr>
          <w:rFonts w:ascii="Times New Roman" w:hAnsi="Times New Roman" w:cs="Times New Roman"/>
          <w:sz w:val="24"/>
          <w:szCs w:val="24"/>
          <w:highlight w:val="yellow"/>
          <w:lang w:val="en-GB"/>
        </w:rPr>
      </w:pPr>
    </w:p>
    <w:p w14:paraId="31DC5A01" w14:textId="4CC44879" w:rsidR="006D4F91" w:rsidRDefault="00E14BAA" w:rsidP="0087320B">
      <w:pPr>
        <w:ind w:left="708"/>
        <w:jc w:val="both"/>
        <w:rPr>
          <w:rFonts w:ascii="Times New Roman" w:hAnsi="Times New Roman" w:cs="Times New Roman"/>
          <w:sz w:val="24"/>
          <w:szCs w:val="24"/>
          <w:highlight w:val="yellow"/>
          <w:lang w:val="en-GB"/>
        </w:rPr>
      </w:pPr>
      <w:commentRangeStart w:id="53"/>
      <w:r>
        <w:rPr>
          <w:rFonts w:ascii="Times New Roman" w:hAnsi="Times New Roman" w:cs="Times New Roman"/>
          <w:sz w:val="24"/>
          <w:szCs w:val="24"/>
          <w:highlight w:val="yellow"/>
          <w:lang w:val="en-GB"/>
        </w:rPr>
        <w:t xml:space="preserve">The </w:t>
      </w:r>
      <w:r w:rsidR="006D4F91" w:rsidRPr="0032041D">
        <w:rPr>
          <w:rFonts w:ascii="Times New Roman" w:hAnsi="Times New Roman" w:cs="Times New Roman"/>
          <w:i/>
          <w:iCs/>
          <w:sz w:val="24"/>
          <w:szCs w:val="24"/>
          <w:highlight w:val="yellow"/>
          <w:lang w:val="en-GB"/>
        </w:rPr>
        <w:t>Perceived Humanness</w:t>
      </w:r>
      <w:r w:rsidR="006D4F91" w:rsidRPr="006D4F91">
        <w:rPr>
          <w:rFonts w:ascii="Times New Roman" w:hAnsi="Times New Roman" w:cs="Times New Roman"/>
          <w:sz w:val="24"/>
          <w:szCs w:val="24"/>
          <w:highlight w:val="yellow"/>
          <w:lang w:val="en-GB"/>
        </w:rPr>
        <w:t xml:space="preserve"> </w:t>
      </w:r>
      <w:r w:rsidR="0032041D">
        <w:rPr>
          <w:rFonts w:ascii="Times New Roman" w:hAnsi="Times New Roman" w:cs="Times New Roman"/>
          <w:sz w:val="24"/>
          <w:szCs w:val="24"/>
          <w:highlight w:val="yellow"/>
          <w:lang w:val="en-GB"/>
        </w:rPr>
        <w:t>i</w:t>
      </w:r>
      <w:r w:rsidR="006D4F91" w:rsidRPr="006D4F91">
        <w:rPr>
          <w:rFonts w:ascii="Times New Roman" w:hAnsi="Times New Roman" w:cs="Times New Roman"/>
          <w:sz w:val="24"/>
          <w:szCs w:val="24"/>
          <w:highlight w:val="yellow"/>
          <w:lang w:val="en-GB"/>
        </w:rPr>
        <w:t>ndex</w:t>
      </w:r>
      <w:r>
        <w:rPr>
          <w:rFonts w:ascii="Times New Roman" w:hAnsi="Times New Roman" w:cs="Times New Roman"/>
          <w:sz w:val="24"/>
          <w:szCs w:val="24"/>
          <w:highlight w:val="yellow"/>
          <w:lang w:val="en-GB"/>
        </w:rPr>
        <w:t xml:space="preserve"> will be </w:t>
      </w:r>
      <w:r w:rsidR="0032041D">
        <w:rPr>
          <w:rFonts w:ascii="Times New Roman" w:hAnsi="Times New Roman" w:cs="Times New Roman"/>
          <w:sz w:val="24"/>
          <w:szCs w:val="24"/>
          <w:highlight w:val="yellow"/>
          <w:lang w:val="en-GB"/>
        </w:rPr>
        <w:t>assessed</w:t>
      </w:r>
      <w:r>
        <w:rPr>
          <w:rFonts w:ascii="Times New Roman" w:hAnsi="Times New Roman" w:cs="Times New Roman"/>
          <w:sz w:val="24"/>
          <w:szCs w:val="24"/>
          <w:highlight w:val="yellow"/>
          <w:lang w:val="en-GB"/>
        </w:rPr>
        <w:t xml:space="preserve"> by </w:t>
      </w:r>
      <w:r w:rsidR="0032041D">
        <w:rPr>
          <w:rFonts w:ascii="Times New Roman" w:hAnsi="Times New Roman" w:cs="Times New Roman"/>
          <w:sz w:val="24"/>
          <w:szCs w:val="24"/>
          <w:highlight w:val="yellow"/>
          <w:lang w:val="en-GB"/>
        </w:rPr>
        <w:t>using</w:t>
      </w:r>
      <w:r>
        <w:rPr>
          <w:rFonts w:ascii="Times New Roman" w:hAnsi="Times New Roman" w:cs="Times New Roman"/>
          <w:sz w:val="24"/>
          <w:szCs w:val="24"/>
          <w:highlight w:val="yellow"/>
          <w:lang w:val="en-GB"/>
        </w:rPr>
        <w:t xml:space="preserve"> following</w:t>
      </w:r>
      <w:r w:rsidR="002D4BE9">
        <w:rPr>
          <w:rFonts w:ascii="Times New Roman" w:hAnsi="Times New Roman" w:cs="Times New Roman"/>
          <w:sz w:val="24"/>
          <w:szCs w:val="24"/>
          <w:highlight w:val="yellow"/>
          <w:lang w:val="en-GB"/>
        </w:rPr>
        <w:t xml:space="preserve"> items on a </w:t>
      </w:r>
      <w:r>
        <w:rPr>
          <w:rFonts w:ascii="Times New Roman" w:hAnsi="Times New Roman" w:cs="Times New Roman"/>
          <w:sz w:val="24"/>
          <w:szCs w:val="24"/>
          <w:highlight w:val="yellow"/>
          <w:lang w:val="en-GB"/>
        </w:rPr>
        <w:t xml:space="preserve"> continuum: </w:t>
      </w:r>
    </w:p>
    <w:p w14:paraId="286CB9BE" w14:textId="718833C8" w:rsidR="00190500" w:rsidRPr="00E14BAA" w:rsidRDefault="00190500" w:rsidP="00E14BAA">
      <w:pPr>
        <w:pStyle w:val="ListParagraph"/>
        <w:numPr>
          <w:ilvl w:val="0"/>
          <w:numId w:val="10"/>
        </w:numPr>
        <w:ind w:left="1788"/>
        <w:jc w:val="both"/>
        <w:rPr>
          <w:rFonts w:ascii="Times New Roman" w:hAnsi="Times New Roman" w:cs="Times New Roman"/>
          <w:sz w:val="24"/>
          <w:szCs w:val="24"/>
          <w:highlight w:val="yellow"/>
          <w:lang w:val="en-GB"/>
        </w:rPr>
      </w:pPr>
      <w:r w:rsidRPr="00E14BAA">
        <w:rPr>
          <w:rFonts w:ascii="Times New Roman" w:hAnsi="Times New Roman" w:cs="Times New Roman"/>
          <w:sz w:val="24"/>
          <w:szCs w:val="24"/>
          <w:highlight w:val="yellow"/>
          <w:lang w:val="en-GB"/>
        </w:rPr>
        <w:t xml:space="preserve">Artificial- natural </w:t>
      </w:r>
    </w:p>
    <w:p w14:paraId="11377E83" w14:textId="774E5C20" w:rsidR="00190500" w:rsidRPr="00E14BAA" w:rsidRDefault="00190500" w:rsidP="00E14BAA">
      <w:pPr>
        <w:pStyle w:val="ListParagraph"/>
        <w:numPr>
          <w:ilvl w:val="0"/>
          <w:numId w:val="10"/>
        </w:numPr>
        <w:ind w:left="1788"/>
        <w:jc w:val="both"/>
        <w:rPr>
          <w:rFonts w:ascii="Times New Roman" w:hAnsi="Times New Roman" w:cs="Times New Roman"/>
          <w:sz w:val="24"/>
          <w:szCs w:val="24"/>
          <w:highlight w:val="yellow"/>
          <w:lang w:val="en-GB"/>
        </w:rPr>
      </w:pPr>
      <w:r w:rsidRPr="00E14BAA">
        <w:rPr>
          <w:rFonts w:ascii="Times New Roman" w:hAnsi="Times New Roman" w:cs="Times New Roman"/>
          <w:sz w:val="24"/>
          <w:szCs w:val="24"/>
          <w:highlight w:val="yellow"/>
          <w:lang w:val="en-GB"/>
        </w:rPr>
        <w:t>Human-made-humanlike</w:t>
      </w:r>
    </w:p>
    <w:p w14:paraId="1186B159" w14:textId="3B461118" w:rsidR="00190500" w:rsidRPr="00E14BAA" w:rsidRDefault="00190500" w:rsidP="00E14BAA">
      <w:pPr>
        <w:pStyle w:val="ListParagraph"/>
        <w:numPr>
          <w:ilvl w:val="0"/>
          <w:numId w:val="10"/>
        </w:numPr>
        <w:ind w:left="1788"/>
        <w:jc w:val="both"/>
        <w:rPr>
          <w:rFonts w:ascii="Times New Roman" w:hAnsi="Times New Roman" w:cs="Times New Roman"/>
          <w:sz w:val="24"/>
          <w:szCs w:val="24"/>
          <w:highlight w:val="yellow"/>
          <w:lang w:val="en-GB"/>
        </w:rPr>
      </w:pPr>
      <w:r w:rsidRPr="00E14BAA">
        <w:rPr>
          <w:rFonts w:ascii="Times New Roman" w:hAnsi="Times New Roman" w:cs="Times New Roman"/>
          <w:sz w:val="24"/>
          <w:szCs w:val="24"/>
          <w:highlight w:val="yellow"/>
          <w:lang w:val="en-GB"/>
        </w:rPr>
        <w:t xml:space="preserve">Without definite lifespan – mortal </w:t>
      </w:r>
    </w:p>
    <w:p w14:paraId="0A0A8DCE" w14:textId="709444CB" w:rsidR="00190500" w:rsidRPr="00E14BAA" w:rsidRDefault="00190500" w:rsidP="00E14BAA">
      <w:pPr>
        <w:pStyle w:val="ListParagraph"/>
        <w:numPr>
          <w:ilvl w:val="0"/>
          <w:numId w:val="10"/>
        </w:numPr>
        <w:ind w:left="1788"/>
        <w:jc w:val="both"/>
        <w:rPr>
          <w:rFonts w:ascii="Times New Roman" w:hAnsi="Times New Roman" w:cs="Times New Roman"/>
          <w:sz w:val="24"/>
          <w:szCs w:val="24"/>
          <w:highlight w:val="yellow"/>
          <w:lang w:val="en-GB"/>
        </w:rPr>
      </w:pPr>
      <w:r w:rsidRPr="00E14BAA">
        <w:rPr>
          <w:rFonts w:ascii="Times New Roman" w:hAnsi="Times New Roman" w:cs="Times New Roman"/>
          <w:sz w:val="24"/>
          <w:szCs w:val="24"/>
          <w:highlight w:val="yellow"/>
          <w:lang w:val="en-GB"/>
        </w:rPr>
        <w:t xml:space="preserve">Inanimate – living </w:t>
      </w:r>
    </w:p>
    <w:p w14:paraId="0320238D" w14:textId="20675D55" w:rsidR="00190500" w:rsidRPr="00E14BAA" w:rsidRDefault="00190500" w:rsidP="00E14BAA">
      <w:pPr>
        <w:pStyle w:val="ListParagraph"/>
        <w:numPr>
          <w:ilvl w:val="0"/>
          <w:numId w:val="10"/>
        </w:numPr>
        <w:ind w:left="1788"/>
        <w:jc w:val="both"/>
        <w:rPr>
          <w:rFonts w:ascii="Times New Roman" w:hAnsi="Times New Roman" w:cs="Times New Roman"/>
          <w:sz w:val="24"/>
          <w:szCs w:val="24"/>
          <w:highlight w:val="yellow"/>
          <w:lang w:val="en-GB"/>
        </w:rPr>
      </w:pPr>
      <w:r w:rsidRPr="00E14BAA">
        <w:rPr>
          <w:rFonts w:ascii="Times New Roman" w:hAnsi="Times New Roman" w:cs="Times New Roman"/>
          <w:sz w:val="24"/>
          <w:szCs w:val="24"/>
          <w:highlight w:val="yellow"/>
          <w:lang w:val="en-GB"/>
        </w:rPr>
        <w:t xml:space="preserve">Mechanical movement – biological movement </w:t>
      </w:r>
    </w:p>
    <w:p w14:paraId="463A8A19" w14:textId="77777777" w:rsidR="0087320B" w:rsidRDefault="00190500" w:rsidP="0087320B">
      <w:pPr>
        <w:pStyle w:val="ListParagraph"/>
        <w:numPr>
          <w:ilvl w:val="0"/>
          <w:numId w:val="10"/>
        </w:numPr>
        <w:ind w:left="1788"/>
        <w:jc w:val="both"/>
        <w:rPr>
          <w:rFonts w:ascii="Times New Roman" w:hAnsi="Times New Roman" w:cs="Times New Roman"/>
          <w:sz w:val="24"/>
          <w:szCs w:val="24"/>
          <w:highlight w:val="yellow"/>
          <w:lang w:val="en-GB"/>
        </w:rPr>
      </w:pPr>
      <w:r w:rsidRPr="00E14BAA">
        <w:rPr>
          <w:rFonts w:ascii="Times New Roman" w:hAnsi="Times New Roman" w:cs="Times New Roman"/>
          <w:sz w:val="24"/>
          <w:szCs w:val="24"/>
          <w:highlight w:val="yellow"/>
          <w:lang w:val="en-GB"/>
        </w:rPr>
        <w:t xml:space="preserve">Synthetic-real </w:t>
      </w:r>
    </w:p>
    <w:p w14:paraId="5DBAC246" w14:textId="10E898CC" w:rsidR="00313F97" w:rsidRPr="0087320B" w:rsidRDefault="00313F97" w:rsidP="0087320B">
      <w:pPr>
        <w:ind w:firstLine="708"/>
        <w:jc w:val="both"/>
        <w:rPr>
          <w:rFonts w:ascii="Times New Roman" w:hAnsi="Times New Roman" w:cs="Times New Roman"/>
          <w:sz w:val="24"/>
          <w:szCs w:val="24"/>
          <w:highlight w:val="yellow"/>
          <w:lang w:val="en-GB"/>
        </w:rPr>
      </w:pPr>
      <w:r w:rsidRPr="0087320B">
        <w:rPr>
          <w:rFonts w:ascii="Times New Roman" w:hAnsi="Times New Roman" w:cs="Times New Roman"/>
          <w:sz w:val="24"/>
          <w:szCs w:val="24"/>
          <w:highlight w:val="yellow"/>
          <w:lang w:val="en-GB"/>
        </w:rPr>
        <w:t xml:space="preserve">The </w:t>
      </w:r>
      <w:r w:rsidRPr="0087320B">
        <w:rPr>
          <w:rFonts w:ascii="Times New Roman" w:hAnsi="Times New Roman" w:cs="Times New Roman"/>
          <w:i/>
          <w:iCs/>
          <w:sz w:val="24"/>
          <w:szCs w:val="24"/>
          <w:highlight w:val="yellow"/>
          <w:lang w:val="en-GB"/>
        </w:rPr>
        <w:t>Attractive</w:t>
      </w:r>
      <w:r w:rsidRPr="0087320B">
        <w:rPr>
          <w:rFonts w:ascii="Times New Roman" w:hAnsi="Times New Roman" w:cs="Times New Roman"/>
          <w:sz w:val="24"/>
          <w:szCs w:val="24"/>
          <w:highlight w:val="yellow"/>
          <w:lang w:val="en-GB"/>
        </w:rPr>
        <w:t xml:space="preserve"> index will be assessed by using following items on a  continuum:</w:t>
      </w:r>
    </w:p>
    <w:p w14:paraId="1F40333A" w14:textId="16C6FEC0" w:rsidR="00313F97" w:rsidRPr="00313F97" w:rsidRDefault="00313F97" w:rsidP="00313F97">
      <w:pPr>
        <w:pStyle w:val="ListParagraph"/>
        <w:numPr>
          <w:ilvl w:val="0"/>
          <w:numId w:val="8"/>
        </w:numPr>
        <w:jc w:val="both"/>
        <w:rPr>
          <w:rFonts w:ascii="Times New Roman" w:hAnsi="Times New Roman" w:cs="Times New Roman"/>
          <w:sz w:val="24"/>
          <w:szCs w:val="24"/>
          <w:highlight w:val="yellow"/>
          <w:lang w:val="en-GB"/>
        </w:rPr>
      </w:pPr>
      <w:r w:rsidRPr="00313F97">
        <w:rPr>
          <w:rFonts w:ascii="Times New Roman" w:hAnsi="Times New Roman" w:cs="Times New Roman"/>
          <w:sz w:val="24"/>
          <w:szCs w:val="24"/>
          <w:highlight w:val="yellow"/>
          <w:lang w:val="en-GB"/>
        </w:rPr>
        <w:t>Ugly – beautiful</w:t>
      </w:r>
    </w:p>
    <w:p w14:paraId="57E0A418" w14:textId="62CA3134" w:rsidR="00313F97" w:rsidRPr="00313F97" w:rsidRDefault="00313F97" w:rsidP="00313F97">
      <w:pPr>
        <w:pStyle w:val="ListParagraph"/>
        <w:numPr>
          <w:ilvl w:val="0"/>
          <w:numId w:val="8"/>
        </w:numPr>
        <w:jc w:val="both"/>
        <w:rPr>
          <w:rFonts w:ascii="Times New Roman" w:hAnsi="Times New Roman" w:cs="Times New Roman"/>
          <w:sz w:val="24"/>
          <w:szCs w:val="24"/>
          <w:highlight w:val="yellow"/>
          <w:lang w:val="en-GB"/>
        </w:rPr>
      </w:pPr>
      <w:r w:rsidRPr="00313F97">
        <w:rPr>
          <w:rFonts w:ascii="Times New Roman" w:hAnsi="Times New Roman" w:cs="Times New Roman"/>
          <w:sz w:val="24"/>
          <w:szCs w:val="24"/>
          <w:highlight w:val="yellow"/>
          <w:lang w:val="en-GB"/>
        </w:rPr>
        <w:t>Repulsive – agreeable</w:t>
      </w:r>
    </w:p>
    <w:p w14:paraId="57903D92" w14:textId="40E99587" w:rsidR="00313F97" w:rsidRPr="00313F97" w:rsidRDefault="00313F97" w:rsidP="00313F97">
      <w:pPr>
        <w:pStyle w:val="ListParagraph"/>
        <w:numPr>
          <w:ilvl w:val="0"/>
          <w:numId w:val="8"/>
        </w:numPr>
        <w:jc w:val="both"/>
        <w:rPr>
          <w:rFonts w:ascii="Times New Roman" w:hAnsi="Times New Roman" w:cs="Times New Roman"/>
          <w:sz w:val="24"/>
          <w:szCs w:val="24"/>
          <w:highlight w:val="yellow"/>
          <w:lang w:val="en-GB"/>
        </w:rPr>
      </w:pPr>
      <w:r w:rsidRPr="00313F97">
        <w:rPr>
          <w:rFonts w:ascii="Times New Roman" w:hAnsi="Times New Roman" w:cs="Times New Roman"/>
          <w:sz w:val="24"/>
          <w:szCs w:val="24"/>
          <w:highlight w:val="yellow"/>
          <w:lang w:val="en-GB"/>
        </w:rPr>
        <w:t>Crude – stylish</w:t>
      </w:r>
    </w:p>
    <w:p w14:paraId="3FD289CF" w14:textId="3BD732E1" w:rsidR="00313F97" w:rsidRPr="00313F97" w:rsidRDefault="00313F97" w:rsidP="00313F97">
      <w:pPr>
        <w:pStyle w:val="ListParagraph"/>
        <w:numPr>
          <w:ilvl w:val="0"/>
          <w:numId w:val="8"/>
        </w:numPr>
        <w:jc w:val="both"/>
        <w:rPr>
          <w:rFonts w:ascii="Times New Roman" w:hAnsi="Times New Roman" w:cs="Times New Roman"/>
          <w:sz w:val="24"/>
          <w:szCs w:val="24"/>
          <w:highlight w:val="yellow"/>
          <w:lang w:val="en-GB"/>
        </w:rPr>
      </w:pPr>
      <w:r w:rsidRPr="00313F97">
        <w:rPr>
          <w:rFonts w:ascii="Times New Roman" w:hAnsi="Times New Roman" w:cs="Times New Roman"/>
          <w:sz w:val="24"/>
          <w:szCs w:val="24"/>
          <w:highlight w:val="yellow"/>
          <w:lang w:val="en-GB"/>
        </w:rPr>
        <w:t>Messy – sleek</w:t>
      </w:r>
    </w:p>
    <w:p w14:paraId="5AE86A01" w14:textId="77777777" w:rsidR="0087320B" w:rsidRDefault="00313F97" w:rsidP="0087320B">
      <w:pPr>
        <w:pStyle w:val="ListParagraph"/>
        <w:numPr>
          <w:ilvl w:val="0"/>
          <w:numId w:val="8"/>
        </w:numPr>
        <w:jc w:val="both"/>
        <w:rPr>
          <w:rFonts w:ascii="Times New Roman" w:hAnsi="Times New Roman" w:cs="Times New Roman"/>
          <w:sz w:val="24"/>
          <w:szCs w:val="24"/>
          <w:highlight w:val="yellow"/>
          <w:lang w:val="en-GB"/>
        </w:rPr>
      </w:pPr>
      <w:r w:rsidRPr="00313F97">
        <w:rPr>
          <w:rFonts w:ascii="Times New Roman" w:hAnsi="Times New Roman" w:cs="Times New Roman"/>
          <w:sz w:val="24"/>
          <w:szCs w:val="24"/>
          <w:highlight w:val="yellow"/>
          <w:lang w:val="en-GB"/>
        </w:rPr>
        <w:t xml:space="preserve">Unattractive – attractive </w:t>
      </w:r>
    </w:p>
    <w:p w14:paraId="08BA35BC" w14:textId="49C6639D" w:rsidR="0087320B" w:rsidRPr="0087320B" w:rsidRDefault="0087320B" w:rsidP="0087320B">
      <w:pPr>
        <w:ind w:firstLine="708"/>
        <w:jc w:val="both"/>
        <w:rPr>
          <w:rFonts w:ascii="Times New Roman" w:hAnsi="Times New Roman" w:cs="Times New Roman"/>
          <w:sz w:val="24"/>
          <w:szCs w:val="24"/>
          <w:highlight w:val="yellow"/>
          <w:lang w:val="en-GB"/>
        </w:rPr>
      </w:pPr>
      <w:r w:rsidRPr="0087320B">
        <w:rPr>
          <w:rFonts w:ascii="Times New Roman" w:hAnsi="Times New Roman" w:cs="Times New Roman"/>
          <w:sz w:val="24"/>
          <w:szCs w:val="24"/>
          <w:highlight w:val="yellow"/>
          <w:lang w:val="en-GB"/>
        </w:rPr>
        <w:t xml:space="preserve">The </w:t>
      </w:r>
      <w:r w:rsidRPr="0087320B">
        <w:rPr>
          <w:rFonts w:ascii="Times New Roman" w:hAnsi="Times New Roman" w:cs="Times New Roman"/>
          <w:i/>
          <w:iCs/>
          <w:sz w:val="24"/>
          <w:szCs w:val="24"/>
          <w:highlight w:val="yellow"/>
          <w:lang w:val="en-GB"/>
        </w:rPr>
        <w:t>Warmth</w:t>
      </w:r>
      <w:r w:rsidRPr="0087320B">
        <w:rPr>
          <w:rFonts w:ascii="Times New Roman" w:hAnsi="Times New Roman" w:cs="Times New Roman"/>
          <w:sz w:val="24"/>
          <w:szCs w:val="24"/>
          <w:highlight w:val="yellow"/>
          <w:lang w:val="en-GB"/>
        </w:rPr>
        <w:t xml:space="preserve"> index will be assessed by using following items on a  continuum:</w:t>
      </w:r>
    </w:p>
    <w:p w14:paraId="1FB817E5" w14:textId="77777777" w:rsidR="0087320B" w:rsidRPr="0087320B" w:rsidRDefault="0087320B" w:rsidP="0087320B">
      <w:pPr>
        <w:pStyle w:val="ListParagraph"/>
        <w:numPr>
          <w:ilvl w:val="0"/>
          <w:numId w:val="14"/>
        </w:numPr>
        <w:jc w:val="both"/>
        <w:rPr>
          <w:rFonts w:ascii="Times New Roman" w:hAnsi="Times New Roman" w:cs="Times New Roman"/>
          <w:sz w:val="24"/>
          <w:szCs w:val="24"/>
          <w:highlight w:val="yellow"/>
          <w:lang w:val="en-GB"/>
        </w:rPr>
      </w:pPr>
      <w:r w:rsidRPr="0087320B">
        <w:rPr>
          <w:rFonts w:ascii="Times New Roman" w:hAnsi="Times New Roman" w:cs="Times New Roman"/>
          <w:sz w:val="24"/>
          <w:szCs w:val="24"/>
          <w:highlight w:val="yellow"/>
          <w:lang w:val="en-GB"/>
        </w:rPr>
        <w:t>Cold-hearted–warm-hearted</w:t>
      </w:r>
    </w:p>
    <w:p w14:paraId="2A047CFB" w14:textId="77777777" w:rsidR="0087320B" w:rsidRPr="0087320B" w:rsidRDefault="0087320B" w:rsidP="0087320B">
      <w:pPr>
        <w:pStyle w:val="ListParagraph"/>
        <w:numPr>
          <w:ilvl w:val="0"/>
          <w:numId w:val="14"/>
        </w:numPr>
        <w:jc w:val="both"/>
        <w:rPr>
          <w:rFonts w:ascii="Times New Roman" w:hAnsi="Times New Roman" w:cs="Times New Roman"/>
          <w:sz w:val="24"/>
          <w:szCs w:val="24"/>
          <w:highlight w:val="yellow"/>
          <w:lang w:val="en-GB"/>
        </w:rPr>
      </w:pPr>
      <w:r w:rsidRPr="0087320B">
        <w:rPr>
          <w:rFonts w:ascii="Times New Roman" w:hAnsi="Times New Roman" w:cs="Times New Roman"/>
          <w:sz w:val="24"/>
          <w:szCs w:val="24"/>
          <w:highlight w:val="yellow"/>
          <w:lang w:val="en-GB"/>
        </w:rPr>
        <w:t>hostile–friendly</w:t>
      </w:r>
    </w:p>
    <w:p w14:paraId="096E8309" w14:textId="093B6D72" w:rsidR="0087320B" w:rsidRPr="0087320B" w:rsidRDefault="0087320B" w:rsidP="0087320B">
      <w:pPr>
        <w:pStyle w:val="ListParagraph"/>
        <w:numPr>
          <w:ilvl w:val="0"/>
          <w:numId w:val="14"/>
        </w:numPr>
        <w:jc w:val="both"/>
        <w:rPr>
          <w:rFonts w:ascii="Times New Roman" w:hAnsi="Times New Roman" w:cs="Times New Roman"/>
          <w:sz w:val="24"/>
          <w:szCs w:val="24"/>
          <w:highlight w:val="yellow"/>
          <w:lang w:val="en-GB"/>
        </w:rPr>
      </w:pPr>
      <w:r w:rsidRPr="0087320B">
        <w:rPr>
          <w:rFonts w:ascii="Times New Roman" w:hAnsi="Times New Roman" w:cs="Times New Roman"/>
          <w:sz w:val="24"/>
          <w:szCs w:val="24"/>
          <w:highlight w:val="yellow"/>
          <w:lang w:val="en-GB"/>
        </w:rPr>
        <w:t>spiteful–</w:t>
      </w:r>
      <w:proofErr w:type="spellStart"/>
      <w:r w:rsidRPr="0087320B">
        <w:rPr>
          <w:rFonts w:ascii="Times New Roman" w:hAnsi="Times New Roman" w:cs="Times New Roman"/>
          <w:sz w:val="24"/>
          <w:szCs w:val="24"/>
          <w:highlight w:val="yellow"/>
          <w:lang w:val="en-GB"/>
        </w:rPr>
        <w:t>wellintentioned</w:t>
      </w:r>
      <w:proofErr w:type="spellEnd"/>
      <w:r w:rsidRPr="0087320B">
        <w:rPr>
          <w:rFonts w:ascii="Times New Roman" w:hAnsi="Times New Roman" w:cs="Times New Roman"/>
          <w:sz w:val="24"/>
          <w:szCs w:val="24"/>
          <w:highlight w:val="yellow"/>
          <w:lang w:val="en-GB"/>
        </w:rPr>
        <w:t>,</w:t>
      </w:r>
    </w:p>
    <w:p w14:paraId="009E3D0C" w14:textId="77777777" w:rsidR="0087320B" w:rsidRPr="0087320B" w:rsidRDefault="0087320B" w:rsidP="0087320B">
      <w:pPr>
        <w:pStyle w:val="ListParagraph"/>
        <w:numPr>
          <w:ilvl w:val="0"/>
          <w:numId w:val="14"/>
        </w:numPr>
        <w:jc w:val="both"/>
        <w:rPr>
          <w:rFonts w:ascii="Times New Roman" w:hAnsi="Times New Roman" w:cs="Times New Roman"/>
          <w:sz w:val="24"/>
          <w:szCs w:val="24"/>
          <w:highlight w:val="yellow"/>
          <w:lang w:val="en-GB"/>
        </w:rPr>
      </w:pPr>
      <w:r w:rsidRPr="0087320B">
        <w:rPr>
          <w:rFonts w:ascii="Times New Roman" w:hAnsi="Times New Roman" w:cs="Times New Roman"/>
          <w:sz w:val="24"/>
          <w:szCs w:val="24"/>
          <w:highlight w:val="yellow"/>
          <w:lang w:val="en-GB"/>
        </w:rPr>
        <w:t xml:space="preserve">ill-tempered–good-natured </w:t>
      </w:r>
    </w:p>
    <w:p w14:paraId="7108AAA6" w14:textId="4FDD8759" w:rsidR="0087320B" w:rsidRPr="0087320B" w:rsidRDefault="0087320B" w:rsidP="0087320B">
      <w:pPr>
        <w:pStyle w:val="ListParagraph"/>
        <w:numPr>
          <w:ilvl w:val="0"/>
          <w:numId w:val="14"/>
        </w:numPr>
        <w:jc w:val="both"/>
        <w:rPr>
          <w:rFonts w:ascii="Times New Roman" w:hAnsi="Times New Roman" w:cs="Times New Roman"/>
          <w:sz w:val="24"/>
          <w:szCs w:val="24"/>
          <w:highlight w:val="yellow"/>
          <w:lang w:val="en-GB"/>
        </w:rPr>
      </w:pPr>
      <w:r w:rsidRPr="0087320B">
        <w:rPr>
          <w:rFonts w:ascii="Times New Roman" w:hAnsi="Times New Roman" w:cs="Times New Roman"/>
          <w:sz w:val="24"/>
          <w:szCs w:val="24"/>
          <w:highlight w:val="yellow"/>
          <w:lang w:val="en-GB"/>
        </w:rPr>
        <w:t>grumpy–cheerful</w:t>
      </w:r>
      <w:commentRangeEnd w:id="53"/>
      <w:r w:rsidR="000A40F2">
        <w:rPr>
          <w:rStyle w:val="CommentReference"/>
        </w:rPr>
        <w:commentReference w:id="53"/>
      </w:r>
    </w:p>
    <w:p w14:paraId="23014A00" w14:textId="77777777" w:rsidR="0087320B" w:rsidRPr="0087320B" w:rsidRDefault="0087320B" w:rsidP="0087320B">
      <w:pPr>
        <w:jc w:val="both"/>
        <w:rPr>
          <w:rFonts w:ascii="Times New Roman" w:hAnsi="Times New Roman" w:cs="Times New Roman"/>
          <w:sz w:val="24"/>
          <w:szCs w:val="24"/>
          <w:highlight w:val="yellow"/>
          <w:lang w:val="en-GB"/>
        </w:rPr>
      </w:pPr>
    </w:p>
    <w:p w14:paraId="195431E4" w14:textId="31B589E2" w:rsidR="00313F97" w:rsidRPr="00313F97" w:rsidDel="000A40F2" w:rsidRDefault="00313F97" w:rsidP="00313F97">
      <w:pPr>
        <w:pStyle w:val="ListParagraph"/>
        <w:ind w:left="1068"/>
        <w:jc w:val="both"/>
        <w:rPr>
          <w:del w:id="54" w:author="sean hughes" w:date="2020-11-21T17:56:00Z"/>
          <w:rFonts w:ascii="Times New Roman" w:hAnsi="Times New Roman" w:cs="Times New Roman"/>
          <w:sz w:val="24"/>
          <w:szCs w:val="24"/>
          <w:highlight w:val="yellow"/>
          <w:lang w:val="en-GB"/>
        </w:rPr>
      </w:pPr>
    </w:p>
    <w:p w14:paraId="1CDFAE42" w14:textId="1C778110" w:rsidR="00BF186D" w:rsidRPr="00E14BAA" w:rsidDel="000A40F2" w:rsidRDefault="00BF186D" w:rsidP="00BF186D">
      <w:pPr>
        <w:pStyle w:val="ListParagraph"/>
        <w:ind w:left="1788"/>
        <w:jc w:val="both"/>
        <w:rPr>
          <w:del w:id="55" w:author="sean hughes" w:date="2020-11-21T17:56:00Z"/>
          <w:rFonts w:ascii="Times New Roman" w:hAnsi="Times New Roman" w:cs="Times New Roman"/>
          <w:sz w:val="24"/>
          <w:szCs w:val="24"/>
          <w:highlight w:val="yellow"/>
          <w:lang w:val="en-GB"/>
        </w:rPr>
      </w:pPr>
    </w:p>
    <w:p w14:paraId="7B7A8F53" w14:textId="357E6806" w:rsidR="00430FB7" w:rsidRDefault="00430FB7"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Measured variables:</w:t>
      </w:r>
    </w:p>
    <w:p w14:paraId="1AB5937B" w14:textId="389CA404" w:rsidR="00027876" w:rsidRPr="00027876" w:rsidRDefault="00027876" w:rsidP="001D5F61">
      <w:pPr>
        <w:jc w:val="both"/>
        <w:rPr>
          <w:rFonts w:ascii="Times New Roman" w:hAnsi="Times New Roman" w:cs="Times New Roman"/>
          <w:i/>
          <w:sz w:val="24"/>
          <w:szCs w:val="24"/>
          <w:lang w:val="en-GB"/>
        </w:rPr>
      </w:pPr>
      <w:r w:rsidRPr="00027876">
        <w:rPr>
          <w:rFonts w:ascii="Times New Roman" w:hAnsi="Times New Roman" w:cs="Times New Roman"/>
          <w:i/>
          <w:sz w:val="24"/>
          <w:szCs w:val="24"/>
          <w:lang w:val="en-GB"/>
        </w:rPr>
        <w:t>Confirmatory Analyses:</w:t>
      </w:r>
    </w:p>
    <w:p w14:paraId="27D954AC" w14:textId="7E1B7476" w:rsidR="00430FB7" w:rsidRDefault="0083743C" w:rsidP="001D5F61">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Human </w:t>
      </w:r>
      <w:r w:rsidR="00430FB7">
        <w:rPr>
          <w:rFonts w:ascii="Times New Roman" w:hAnsi="Times New Roman" w:cs="Times New Roman"/>
          <w:sz w:val="24"/>
          <w:szCs w:val="24"/>
          <w:lang w:val="en-GB"/>
        </w:rPr>
        <w:t xml:space="preserve">likeness and acceptability ratings will be measured. </w:t>
      </w:r>
    </w:p>
    <w:p w14:paraId="10AC8725" w14:textId="34B43F4A" w:rsidR="00027876" w:rsidRPr="00E86E1D" w:rsidRDefault="00027876" w:rsidP="001D5F61">
      <w:pPr>
        <w:jc w:val="both"/>
        <w:rPr>
          <w:rFonts w:ascii="Times New Roman" w:hAnsi="Times New Roman" w:cs="Times New Roman"/>
          <w:i/>
          <w:sz w:val="24"/>
          <w:szCs w:val="24"/>
          <w:highlight w:val="yellow"/>
          <w:lang w:val="en-GB"/>
        </w:rPr>
      </w:pPr>
      <w:r w:rsidRPr="00E86E1D">
        <w:rPr>
          <w:rFonts w:ascii="Times New Roman" w:hAnsi="Times New Roman" w:cs="Times New Roman"/>
          <w:i/>
          <w:sz w:val="24"/>
          <w:szCs w:val="24"/>
          <w:highlight w:val="yellow"/>
          <w:lang w:val="en-GB"/>
        </w:rPr>
        <w:t>Exploratory Analyses:</w:t>
      </w:r>
    </w:p>
    <w:p w14:paraId="01ECD3F3" w14:textId="0C548BC0" w:rsidR="00027876" w:rsidRDefault="00027876" w:rsidP="001D5F61">
      <w:pPr>
        <w:jc w:val="both"/>
        <w:rPr>
          <w:rFonts w:ascii="Times New Roman" w:hAnsi="Times New Roman" w:cs="Times New Roman"/>
          <w:iCs/>
          <w:sz w:val="24"/>
          <w:szCs w:val="24"/>
          <w:lang w:val="en-GB"/>
        </w:rPr>
      </w:pPr>
      <w:r w:rsidRPr="006D4F91">
        <w:rPr>
          <w:rFonts w:ascii="Times New Roman" w:hAnsi="Times New Roman" w:cs="Times New Roman"/>
          <w:iCs/>
          <w:sz w:val="24"/>
          <w:szCs w:val="24"/>
          <w:highlight w:val="yellow"/>
          <w:lang w:val="en-GB"/>
        </w:rPr>
        <w:tab/>
        <w:t>Eeriness</w:t>
      </w:r>
      <w:ins w:id="56" w:author="sean hughes" w:date="2020-11-21T17:56:00Z">
        <w:r w:rsidR="000A40F2">
          <w:rPr>
            <w:rFonts w:ascii="Times New Roman" w:hAnsi="Times New Roman" w:cs="Times New Roman"/>
            <w:iCs/>
            <w:sz w:val="24"/>
            <w:szCs w:val="24"/>
            <w:highlight w:val="yellow"/>
            <w:lang w:val="en-GB"/>
          </w:rPr>
          <w:t xml:space="preserve"> </w:t>
        </w:r>
      </w:ins>
      <w:del w:id="57" w:author="sean hughes" w:date="2020-11-21T17:56:00Z">
        <w:r w:rsidR="0087320B" w:rsidDel="000A40F2">
          <w:rPr>
            <w:rFonts w:ascii="Times New Roman" w:hAnsi="Times New Roman" w:cs="Times New Roman"/>
            <w:iCs/>
            <w:sz w:val="24"/>
            <w:szCs w:val="24"/>
            <w:highlight w:val="yellow"/>
            <w:lang w:val="en-GB"/>
          </w:rPr>
          <w:delText xml:space="preserve">, </w:delText>
        </w:r>
        <w:r w:rsidR="006D4F91" w:rsidRPr="006D4F91" w:rsidDel="000A40F2">
          <w:rPr>
            <w:rFonts w:ascii="Times New Roman" w:hAnsi="Times New Roman" w:cs="Times New Roman"/>
            <w:iCs/>
            <w:sz w:val="24"/>
            <w:szCs w:val="24"/>
            <w:highlight w:val="yellow"/>
            <w:lang w:val="en-GB"/>
          </w:rPr>
          <w:delText>Perceived Humanness</w:delText>
        </w:r>
        <w:r w:rsidR="0087320B" w:rsidDel="000A40F2">
          <w:rPr>
            <w:rFonts w:ascii="Times New Roman" w:hAnsi="Times New Roman" w:cs="Times New Roman"/>
            <w:iCs/>
            <w:sz w:val="24"/>
            <w:szCs w:val="24"/>
            <w:highlight w:val="yellow"/>
            <w:lang w:val="en-GB"/>
          </w:rPr>
          <w:delText>, Warmth and Attractiveness</w:delText>
        </w:r>
        <w:r w:rsidRPr="006D4F91" w:rsidDel="000A40F2">
          <w:rPr>
            <w:rFonts w:ascii="Times New Roman" w:hAnsi="Times New Roman" w:cs="Times New Roman"/>
            <w:iCs/>
            <w:sz w:val="24"/>
            <w:szCs w:val="24"/>
            <w:highlight w:val="yellow"/>
            <w:lang w:val="en-GB"/>
          </w:rPr>
          <w:delText xml:space="preserve"> </w:delText>
        </w:r>
      </w:del>
      <w:r w:rsidRPr="006D4F91">
        <w:rPr>
          <w:rFonts w:ascii="Times New Roman" w:hAnsi="Times New Roman" w:cs="Times New Roman"/>
          <w:iCs/>
          <w:sz w:val="24"/>
          <w:szCs w:val="24"/>
          <w:highlight w:val="yellow"/>
          <w:lang w:val="en-GB"/>
        </w:rPr>
        <w:t>will be measured.</w:t>
      </w:r>
    </w:p>
    <w:p w14:paraId="6ED2984E" w14:textId="77777777" w:rsidR="00BF186D" w:rsidRPr="006D4F91" w:rsidRDefault="00BF186D" w:rsidP="001D5F61">
      <w:pPr>
        <w:jc w:val="both"/>
        <w:rPr>
          <w:rFonts w:ascii="Times New Roman" w:hAnsi="Times New Roman" w:cs="Times New Roman"/>
          <w:iCs/>
          <w:sz w:val="24"/>
          <w:szCs w:val="24"/>
          <w:lang w:val="en-GB"/>
        </w:rPr>
      </w:pPr>
    </w:p>
    <w:p w14:paraId="57920527" w14:textId="77777777" w:rsidR="00430FB7" w:rsidRDefault="00430FB7" w:rsidP="001D5F61">
      <w:pPr>
        <w:jc w:val="both"/>
        <w:rPr>
          <w:rFonts w:ascii="Times New Roman" w:hAnsi="Times New Roman" w:cs="Times New Roman"/>
          <w:sz w:val="24"/>
          <w:szCs w:val="24"/>
          <w:lang w:val="en-GB"/>
        </w:rPr>
      </w:pPr>
      <w:r>
        <w:rPr>
          <w:rFonts w:ascii="Times New Roman" w:hAnsi="Times New Roman" w:cs="Times New Roman"/>
          <w:b/>
          <w:bCs/>
          <w:sz w:val="24"/>
          <w:szCs w:val="24"/>
          <w:lang w:val="en-GB"/>
        </w:rPr>
        <w:t>Indices</w:t>
      </w:r>
      <w:r>
        <w:rPr>
          <w:rFonts w:ascii="Times New Roman" w:hAnsi="Times New Roman" w:cs="Times New Roman"/>
          <w:sz w:val="24"/>
          <w:szCs w:val="24"/>
          <w:lang w:val="en-GB"/>
        </w:rPr>
        <w:t>:</w:t>
      </w:r>
    </w:p>
    <w:p w14:paraId="17DC8BA0" w14:textId="10EFB305" w:rsidR="00430FB7" w:rsidRDefault="00430FB7" w:rsidP="001D5F61">
      <w:pPr>
        <w:jc w:val="both"/>
        <w:rPr>
          <w:rFonts w:ascii="Times New Roman" w:hAnsi="Times New Roman" w:cs="Times New Roman"/>
          <w:sz w:val="24"/>
          <w:szCs w:val="24"/>
          <w:lang w:val="en-GB"/>
        </w:rPr>
      </w:pPr>
      <w:r>
        <w:rPr>
          <w:rFonts w:ascii="Times New Roman" w:hAnsi="Times New Roman" w:cs="Times New Roman"/>
          <w:sz w:val="24"/>
          <w:szCs w:val="24"/>
          <w:lang w:val="en-GB"/>
        </w:rPr>
        <w:tab/>
        <w:t>NA</w:t>
      </w:r>
    </w:p>
    <w:p w14:paraId="56B388D4" w14:textId="2281FBF9" w:rsidR="003A4AF0" w:rsidDel="000A40F2" w:rsidRDefault="003A4AF0" w:rsidP="001D5F61">
      <w:pPr>
        <w:jc w:val="both"/>
        <w:rPr>
          <w:del w:id="58" w:author="sean hughes" w:date="2020-11-21T17:56:00Z"/>
          <w:rFonts w:ascii="Times New Roman" w:hAnsi="Times New Roman" w:cs="Times New Roman"/>
          <w:sz w:val="24"/>
          <w:szCs w:val="24"/>
          <w:lang w:val="en-GB"/>
        </w:rPr>
      </w:pPr>
    </w:p>
    <w:p w14:paraId="4F818288" w14:textId="6FAC5446" w:rsidR="00E14BAA" w:rsidDel="000A40F2" w:rsidRDefault="00E14BAA" w:rsidP="001D5F61">
      <w:pPr>
        <w:pBdr>
          <w:bottom w:val="single" w:sz="4" w:space="1" w:color="auto"/>
        </w:pBdr>
        <w:jc w:val="both"/>
        <w:rPr>
          <w:del w:id="59" w:author="sean hughes" w:date="2020-11-21T17:56:00Z"/>
          <w:rFonts w:ascii="Times New Roman" w:hAnsi="Times New Roman" w:cs="Times New Roman"/>
          <w:sz w:val="24"/>
          <w:szCs w:val="24"/>
          <w:lang w:val="en-GB"/>
        </w:rPr>
      </w:pPr>
    </w:p>
    <w:p w14:paraId="7C3C13A5" w14:textId="4129F2F2" w:rsidR="00AD2CA6" w:rsidDel="000A40F2" w:rsidRDefault="00AD2CA6" w:rsidP="001D5F61">
      <w:pPr>
        <w:pBdr>
          <w:bottom w:val="single" w:sz="4" w:space="1" w:color="auto"/>
        </w:pBdr>
        <w:jc w:val="both"/>
        <w:rPr>
          <w:del w:id="60" w:author="sean hughes" w:date="2020-11-21T17:56:00Z"/>
          <w:rFonts w:ascii="Arial" w:eastAsia="Arial" w:hAnsi="Arial" w:cs="Arial"/>
          <w:color w:val="434343"/>
          <w:sz w:val="28"/>
          <w:szCs w:val="28"/>
          <w:lang w:val="en" w:eastAsia="en-GB"/>
        </w:rPr>
      </w:pPr>
    </w:p>
    <w:p w14:paraId="30CF74DF" w14:textId="2ED8D574" w:rsidR="00430FB7" w:rsidRDefault="00430FB7" w:rsidP="001D5F61">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 xml:space="preserve">Analysis Plan </w:t>
      </w:r>
    </w:p>
    <w:p w14:paraId="7CA28CE9" w14:textId="77777777" w:rsidR="003A4AF0" w:rsidRDefault="003A4AF0" w:rsidP="001D5F61">
      <w:pPr>
        <w:jc w:val="both"/>
        <w:rPr>
          <w:rFonts w:ascii="Times New Roman" w:hAnsi="Times New Roman" w:cs="Times New Roman"/>
          <w:b/>
          <w:bCs/>
          <w:sz w:val="24"/>
          <w:szCs w:val="24"/>
          <w:lang w:val="en-GB"/>
        </w:rPr>
      </w:pPr>
    </w:p>
    <w:p w14:paraId="2BAEFF11" w14:textId="0304C906" w:rsidR="003A4AF0" w:rsidRDefault="00430FB7"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Statistical models:</w:t>
      </w:r>
    </w:p>
    <w:p w14:paraId="5F91E7C4" w14:textId="77777777" w:rsidR="00430FB7" w:rsidRDefault="00430FB7" w:rsidP="001D5F61">
      <w:pPr>
        <w:ind w:left="708"/>
        <w:jc w:val="both"/>
        <w:rPr>
          <w:rFonts w:ascii="Times New Roman" w:hAnsi="Times New Roman" w:cs="Times New Roman"/>
          <w:i/>
          <w:sz w:val="24"/>
          <w:szCs w:val="24"/>
          <w:lang w:val="en-GB"/>
        </w:rPr>
      </w:pPr>
      <w:r>
        <w:rPr>
          <w:rFonts w:ascii="Times New Roman" w:hAnsi="Times New Roman" w:cs="Times New Roman"/>
          <w:i/>
          <w:sz w:val="24"/>
          <w:szCs w:val="24"/>
          <w:lang w:val="en-GB"/>
        </w:rPr>
        <w:t>Confirmatory Analyses</w:t>
      </w:r>
    </w:p>
    <w:p w14:paraId="7B753C64" w14:textId="77777777" w:rsidR="00430FB7" w:rsidRDefault="00430FB7" w:rsidP="003A4AF0">
      <w:pPr>
        <w:ind w:left="112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will use the following models (and corrections as in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w:t>
      </w:r>
    </w:p>
    <w:p w14:paraId="5B9AC1A3" w14:textId="77777777" w:rsidR="00430FB7" w:rsidRDefault="00430FB7" w:rsidP="003A4AF0">
      <w:pPr>
        <w:pStyle w:val="ListParagraph"/>
        <w:numPr>
          <w:ilvl w:val="0"/>
          <w:numId w:val="2"/>
        </w:numPr>
        <w:ind w:left="1906"/>
        <w:jc w:val="both"/>
        <w:rPr>
          <w:rFonts w:ascii="Times New Roman" w:hAnsi="Times New Roman" w:cs="Times New Roman"/>
          <w:sz w:val="24"/>
          <w:szCs w:val="24"/>
          <w:lang w:val="en-GB"/>
        </w:rPr>
      </w:pPr>
      <w:r>
        <w:rPr>
          <w:rFonts w:ascii="Times New Roman" w:hAnsi="Times New Roman" w:cs="Times New Roman"/>
          <w:sz w:val="24"/>
          <w:szCs w:val="24"/>
          <w:lang w:val="en-GB"/>
        </w:rPr>
        <w:t>Human likeness ratings will be subject to a one-way ANOVA with Character Type as a within participant factor. If a main effect of Character Type emerges follow-up testing will be carried out to interpret that effect.</w:t>
      </w:r>
    </w:p>
    <w:p w14:paraId="5B03670D" w14:textId="737BFE4C" w:rsidR="00430FB7" w:rsidRDefault="00430FB7" w:rsidP="003A4AF0">
      <w:pPr>
        <w:pStyle w:val="ListParagraph"/>
        <w:numPr>
          <w:ilvl w:val="0"/>
          <w:numId w:val="2"/>
        </w:numPr>
        <w:ind w:left="1906"/>
        <w:jc w:val="both"/>
        <w:rPr>
          <w:rFonts w:ascii="Times New Roman" w:hAnsi="Times New Roman" w:cs="Times New Roman"/>
          <w:sz w:val="24"/>
          <w:szCs w:val="24"/>
          <w:lang w:val="en-GB"/>
        </w:rPr>
      </w:pPr>
      <w:r>
        <w:rPr>
          <w:rFonts w:ascii="Times New Roman" w:hAnsi="Times New Roman" w:cs="Times New Roman"/>
          <w:sz w:val="24"/>
          <w:szCs w:val="24"/>
          <w:lang w:val="en-GB"/>
        </w:rPr>
        <w:t>Acceptability ratings will be subject to a 7(</w:t>
      </w:r>
      <w:r>
        <w:rPr>
          <w:rFonts w:ascii="Times New Roman" w:hAnsi="Times New Roman" w:cs="Times New Roman"/>
          <w:i/>
          <w:sz w:val="24"/>
          <w:szCs w:val="24"/>
          <w:lang w:val="en-GB"/>
        </w:rPr>
        <w:t>Character Type</w:t>
      </w:r>
      <w:r>
        <w:rPr>
          <w:rFonts w:ascii="Times New Roman" w:hAnsi="Times New Roman" w:cs="Times New Roman"/>
          <w:sz w:val="24"/>
          <w:szCs w:val="24"/>
          <w:lang w:val="en-GB"/>
        </w:rPr>
        <w:t>) x 6 (</w:t>
      </w:r>
      <w:r>
        <w:rPr>
          <w:rFonts w:ascii="Times New Roman" w:hAnsi="Times New Roman" w:cs="Times New Roman"/>
          <w:i/>
          <w:sz w:val="24"/>
          <w:szCs w:val="24"/>
          <w:lang w:val="en-GB"/>
        </w:rPr>
        <w:t>Motion Type</w:t>
      </w:r>
      <w:r>
        <w:rPr>
          <w:rFonts w:ascii="Times New Roman" w:hAnsi="Times New Roman" w:cs="Times New Roman"/>
          <w:sz w:val="24"/>
          <w:szCs w:val="24"/>
          <w:lang w:val="en-GB"/>
        </w:rPr>
        <w:t xml:space="preserve">) within participants ANOVA. If the main effects of Character Type or Motion Type, or the interaction between the two emerge, then follow-up tests will be carried out to interpret the findings.  </w:t>
      </w:r>
    </w:p>
    <w:p w14:paraId="76D7A29E" w14:textId="77777777" w:rsidR="003A4AF0" w:rsidRDefault="003A4AF0" w:rsidP="000A40F2">
      <w:pPr>
        <w:pStyle w:val="ListParagraph"/>
        <w:ind w:left="1906"/>
        <w:jc w:val="both"/>
        <w:rPr>
          <w:rFonts w:ascii="Times New Roman" w:hAnsi="Times New Roman" w:cs="Times New Roman"/>
          <w:sz w:val="24"/>
          <w:szCs w:val="24"/>
          <w:lang w:val="en-GB"/>
        </w:rPr>
        <w:pPrChange w:id="61" w:author="sean hughes" w:date="2020-11-21T17:56:00Z">
          <w:pPr>
            <w:pStyle w:val="ListParagraph"/>
            <w:numPr>
              <w:numId w:val="2"/>
            </w:numPr>
            <w:ind w:left="1906" w:hanging="360"/>
            <w:jc w:val="both"/>
          </w:pPr>
        </w:pPrChange>
      </w:pPr>
    </w:p>
    <w:p w14:paraId="235BFBEA" w14:textId="0620F5A5" w:rsidR="00E86E1D" w:rsidRPr="00E86E1D" w:rsidRDefault="00E86E1D" w:rsidP="001D5F61">
      <w:pPr>
        <w:ind w:left="708"/>
        <w:jc w:val="both"/>
        <w:rPr>
          <w:rFonts w:ascii="Times New Roman" w:hAnsi="Times New Roman" w:cs="Times New Roman"/>
          <w:i/>
          <w:sz w:val="24"/>
          <w:szCs w:val="24"/>
          <w:lang w:val="en-GB"/>
        </w:rPr>
      </w:pPr>
      <w:r w:rsidRPr="00E86E1D">
        <w:rPr>
          <w:rFonts w:ascii="Times New Roman" w:hAnsi="Times New Roman" w:cs="Times New Roman"/>
          <w:i/>
          <w:sz w:val="24"/>
          <w:szCs w:val="24"/>
          <w:lang w:val="en-GB"/>
        </w:rPr>
        <w:t>Exploratory Analyses</w:t>
      </w:r>
    </w:p>
    <w:p w14:paraId="3CBD71F7" w14:textId="45A4D5EA" w:rsidR="003A4AF0" w:rsidRDefault="00027876" w:rsidP="003A4AF0">
      <w:pPr>
        <w:pStyle w:val="ListParagraph"/>
        <w:numPr>
          <w:ilvl w:val="0"/>
          <w:numId w:val="7"/>
        </w:numPr>
        <w:jc w:val="both"/>
        <w:rPr>
          <w:rFonts w:ascii="Times New Roman" w:hAnsi="Times New Roman" w:cs="Times New Roman"/>
          <w:sz w:val="24"/>
          <w:szCs w:val="24"/>
          <w:lang w:val="en-GB"/>
        </w:rPr>
      </w:pPr>
      <w:r w:rsidRPr="00AD2CA6">
        <w:rPr>
          <w:rFonts w:ascii="Times New Roman" w:hAnsi="Times New Roman" w:cs="Times New Roman"/>
          <w:i/>
          <w:iCs/>
          <w:sz w:val="24"/>
          <w:szCs w:val="24"/>
          <w:highlight w:val="yellow"/>
          <w:lang w:val="en-GB"/>
        </w:rPr>
        <w:t>Eeriness</w:t>
      </w:r>
      <w:del w:id="62" w:author="sean hughes" w:date="2020-11-21T17:56:00Z">
        <w:r w:rsidR="00BC6396" w:rsidDel="000A40F2">
          <w:rPr>
            <w:rFonts w:ascii="Times New Roman" w:hAnsi="Times New Roman" w:cs="Times New Roman"/>
            <w:i/>
            <w:iCs/>
            <w:sz w:val="24"/>
            <w:szCs w:val="24"/>
            <w:highlight w:val="yellow"/>
            <w:lang w:val="en-GB"/>
          </w:rPr>
          <w:delText>,</w:delText>
        </w:r>
        <w:r w:rsidRPr="003A4AF0" w:rsidDel="000A40F2">
          <w:rPr>
            <w:rFonts w:ascii="Times New Roman" w:hAnsi="Times New Roman" w:cs="Times New Roman"/>
            <w:sz w:val="24"/>
            <w:szCs w:val="24"/>
            <w:highlight w:val="yellow"/>
            <w:lang w:val="en-GB"/>
          </w:rPr>
          <w:delText xml:space="preserve"> </w:delText>
        </w:r>
        <w:r w:rsidR="00BC6396" w:rsidRPr="00BC6396" w:rsidDel="000A40F2">
          <w:rPr>
            <w:rFonts w:ascii="Times New Roman" w:hAnsi="Times New Roman" w:cs="Times New Roman"/>
            <w:i/>
            <w:iCs/>
            <w:sz w:val="24"/>
            <w:szCs w:val="24"/>
            <w:highlight w:val="yellow"/>
            <w:lang w:val="en-GB"/>
          </w:rPr>
          <w:delText>Perceived Humanness, Warmth and Attractiveness</w:delText>
        </w:r>
      </w:del>
      <w:r w:rsidR="00BC6396" w:rsidRPr="00AD2CA6">
        <w:rPr>
          <w:highlight w:val="yellow"/>
          <w:lang w:val="en-GB"/>
        </w:rPr>
        <w:t xml:space="preserve"> </w:t>
      </w:r>
      <w:r w:rsidRPr="003A4AF0">
        <w:rPr>
          <w:rFonts w:ascii="Times New Roman" w:hAnsi="Times New Roman" w:cs="Times New Roman"/>
          <w:sz w:val="24"/>
          <w:szCs w:val="24"/>
          <w:highlight w:val="yellow"/>
          <w:lang w:val="en-GB"/>
        </w:rPr>
        <w:t>will be subject to a</w:t>
      </w:r>
      <w:r w:rsidR="001E0AE9" w:rsidRPr="003A4AF0">
        <w:rPr>
          <w:rFonts w:ascii="Times New Roman" w:hAnsi="Times New Roman" w:cs="Times New Roman"/>
          <w:sz w:val="24"/>
          <w:szCs w:val="24"/>
          <w:highlight w:val="yellow"/>
          <w:lang w:val="en-GB"/>
        </w:rPr>
        <w:t xml:space="preserve"> </w:t>
      </w:r>
      <w:r w:rsidR="00AD2CA6">
        <w:rPr>
          <w:rFonts w:ascii="Times New Roman" w:hAnsi="Times New Roman" w:cs="Times New Roman"/>
          <w:sz w:val="24"/>
          <w:szCs w:val="24"/>
          <w:highlight w:val="yellow"/>
          <w:lang w:val="en-GB"/>
        </w:rPr>
        <w:t>7</w:t>
      </w:r>
      <w:r w:rsidR="001E0AE9" w:rsidRPr="003A4AF0">
        <w:rPr>
          <w:rFonts w:ascii="Times New Roman" w:hAnsi="Times New Roman" w:cs="Times New Roman"/>
          <w:sz w:val="24"/>
          <w:szCs w:val="24"/>
          <w:highlight w:val="yellow"/>
          <w:lang w:val="en-GB"/>
        </w:rPr>
        <w:t xml:space="preserve"> (</w:t>
      </w:r>
      <w:r w:rsidR="00350842" w:rsidRPr="00AD2CA6">
        <w:rPr>
          <w:rFonts w:ascii="Times New Roman" w:hAnsi="Times New Roman" w:cs="Times New Roman"/>
          <w:i/>
          <w:iCs/>
          <w:sz w:val="24"/>
          <w:szCs w:val="24"/>
          <w:highlight w:val="yellow"/>
          <w:lang w:val="en-GB"/>
        </w:rPr>
        <w:t>Character Type</w:t>
      </w:r>
      <w:r w:rsidR="00350842" w:rsidRPr="003A4AF0">
        <w:rPr>
          <w:rFonts w:ascii="Times New Roman" w:hAnsi="Times New Roman" w:cs="Times New Roman"/>
          <w:sz w:val="24"/>
          <w:szCs w:val="24"/>
          <w:highlight w:val="yellow"/>
          <w:lang w:val="en-GB"/>
        </w:rPr>
        <w:t>) x 6 (</w:t>
      </w:r>
      <w:r w:rsidR="00350842" w:rsidRPr="00AD2CA6">
        <w:rPr>
          <w:rFonts w:ascii="Times New Roman" w:hAnsi="Times New Roman" w:cs="Times New Roman"/>
          <w:i/>
          <w:iCs/>
          <w:sz w:val="24"/>
          <w:szCs w:val="24"/>
          <w:highlight w:val="yellow"/>
          <w:lang w:val="en-GB"/>
        </w:rPr>
        <w:t>Motion Type</w:t>
      </w:r>
      <w:r w:rsidR="00350842" w:rsidRPr="003A4AF0">
        <w:rPr>
          <w:rFonts w:ascii="Times New Roman" w:hAnsi="Times New Roman" w:cs="Times New Roman"/>
          <w:sz w:val="24"/>
          <w:szCs w:val="24"/>
          <w:highlight w:val="yellow"/>
          <w:lang w:val="en-GB"/>
        </w:rPr>
        <w:t xml:space="preserve">) within </w:t>
      </w:r>
      <w:r w:rsidRPr="003A4AF0">
        <w:rPr>
          <w:rFonts w:ascii="Times New Roman" w:hAnsi="Times New Roman" w:cs="Times New Roman"/>
          <w:sz w:val="24"/>
          <w:szCs w:val="24"/>
          <w:highlight w:val="yellow"/>
          <w:lang w:val="en-GB"/>
        </w:rPr>
        <w:t xml:space="preserve"> </w:t>
      </w:r>
      <w:r w:rsidR="001D5F61" w:rsidRPr="003A4AF0">
        <w:rPr>
          <w:rFonts w:ascii="Times New Roman" w:hAnsi="Times New Roman" w:cs="Times New Roman"/>
          <w:sz w:val="24"/>
          <w:szCs w:val="24"/>
          <w:highlight w:val="yellow"/>
          <w:lang w:val="en-GB"/>
        </w:rPr>
        <w:t>participant</w:t>
      </w:r>
      <w:r w:rsidR="00350842" w:rsidRPr="003A4AF0">
        <w:rPr>
          <w:rFonts w:ascii="Times New Roman" w:hAnsi="Times New Roman" w:cs="Times New Roman"/>
          <w:sz w:val="24"/>
          <w:szCs w:val="24"/>
          <w:highlight w:val="yellow"/>
          <w:lang w:val="en-GB"/>
        </w:rPr>
        <w:t>s</w:t>
      </w:r>
      <w:r w:rsidR="001D5F61" w:rsidRPr="003A4AF0">
        <w:rPr>
          <w:rFonts w:ascii="Times New Roman" w:hAnsi="Times New Roman" w:cs="Times New Roman"/>
          <w:sz w:val="24"/>
          <w:szCs w:val="24"/>
          <w:highlight w:val="yellow"/>
          <w:lang w:val="en-GB"/>
        </w:rPr>
        <w:t xml:space="preserve"> </w:t>
      </w:r>
      <w:r w:rsidR="00350842" w:rsidRPr="003A4AF0">
        <w:rPr>
          <w:rFonts w:ascii="Times New Roman" w:hAnsi="Times New Roman" w:cs="Times New Roman"/>
          <w:sz w:val="24"/>
          <w:szCs w:val="24"/>
          <w:highlight w:val="yellow"/>
          <w:lang w:val="en-GB"/>
        </w:rPr>
        <w:t>ANOVA</w:t>
      </w:r>
      <w:r w:rsidR="001D5F61" w:rsidRPr="003A4AF0">
        <w:rPr>
          <w:rFonts w:ascii="Times New Roman" w:hAnsi="Times New Roman" w:cs="Times New Roman"/>
          <w:sz w:val="24"/>
          <w:szCs w:val="24"/>
          <w:highlight w:val="yellow"/>
          <w:lang w:val="en-GB"/>
        </w:rPr>
        <w:t xml:space="preserve">. </w:t>
      </w:r>
      <w:r w:rsidR="00350842" w:rsidRPr="003A4AF0">
        <w:rPr>
          <w:rFonts w:ascii="Times New Roman" w:hAnsi="Times New Roman" w:cs="Times New Roman"/>
          <w:sz w:val="24"/>
          <w:szCs w:val="24"/>
          <w:highlight w:val="yellow"/>
          <w:lang w:val="en-GB"/>
        </w:rPr>
        <w:t>If the main effects of Character Type or Motion Type, or the interaction between the two emerge, then follow-up tests will be carried out to interpret the findings</w:t>
      </w:r>
      <w:r w:rsidR="00AD2CA6">
        <w:rPr>
          <w:rFonts w:ascii="Times New Roman" w:hAnsi="Times New Roman" w:cs="Times New Roman"/>
          <w:sz w:val="24"/>
          <w:szCs w:val="24"/>
          <w:lang w:val="en-GB"/>
        </w:rPr>
        <w:t>.</w:t>
      </w:r>
    </w:p>
    <w:p w14:paraId="102828FE" w14:textId="62B99B5D" w:rsidR="00AD2CA6" w:rsidDel="000A40F2" w:rsidRDefault="00F41B03" w:rsidP="003A4AF0">
      <w:pPr>
        <w:pStyle w:val="ListParagraph"/>
        <w:numPr>
          <w:ilvl w:val="0"/>
          <w:numId w:val="7"/>
        </w:numPr>
        <w:jc w:val="both"/>
        <w:rPr>
          <w:del w:id="63" w:author="sean hughes" w:date="2020-11-21T17:57:00Z"/>
          <w:rFonts w:ascii="Times New Roman" w:hAnsi="Times New Roman" w:cs="Times New Roman"/>
          <w:sz w:val="24"/>
          <w:szCs w:val="24"/>
          <w:highlight w:val="yellow"/>
          <w:lang w:val="en-GB"/>
        </w:rPr>
      </w:pPr>
      <w:del w:id="64" w:author="sean hughes" w:date="2020-11-21T17:57:00Z">
        <w:r w:rsidDel="000A40F2">
          <w:rPr>
            <w:rFonts w:ascii="Times New Roman" w:hAnsi="Times New Roman" w:cs="Times New Roman"/>
            <w:sz w:val="24"/>
            <w:szCs w:val="24"/>
            <w:highlight w:val="yellow"/>
            <w:lang w:val="en-GB"/>
          </w:rPr>
          <w:delText>I</w:delText>
        </w:r>
        <w:r w:rsidR="00AD2CA6" w:rsidRPr="00AD2CA6" w:rsidDel="000A40F2">
          <w:rPr>
            <w:rFonts w:ascii="Times New Roman" w:hAnsi="Times New Roman" w:cs="Times New Roman"/>
            <w:sz w:val="24"/>
            <w:szCs w:val="24"/>
            <w:highlight w:val="yellow"/>
            <w:lang w:val="en-GB"/>
          </w:rPr>
          <w:delText>nteraction effects between Eeriness</w:delText>
        </w:r>
        <w:r w:rsidR="00BC6396" w:rsidDel="000A40F2">
          <w:rPr>
            <w:rFonts w:ascii="Times New Roman" w:hAnsi="Times New Roman" w:cs="Times New Roman"/>
            <w:sz w:val="24"/>
            <w:szCs w:val="24"/>
            <w:highlight w:val="yellow"/>
            <w:lang w:val="en-GB"/>
          </w:rPr>
          <w:delText>/</w:delText>
        </w:r>
        <w:r w:rsidR="00AD2CA6" w:rsidRPr="00AD2CA6" w:rsidDel="000A40F2">
          <w:rPr>
            <w:rFonts w:ascii="Times New Roman" w:hAnsi="Times New Roman" w:cs="Times New Roman"/>
            <w:sz w:val="24"/>
            <w:szCs w:val="24"/>
            <w:highlight w:val="yellow"/>
            <w:lang w:val="en-GB"/>
          </w:rPr>
          <w:delText>Perceived Humanness</w:delText>
        </w:r>
        <w:r w:rsidR="00BC6396" w:rsidDel="000A40F2">
          <w:rPr>
            <w:rFonts w:ascii="Times New Roman" w:hAnsi="Times New Roman" w:cs="Times New Roman"/>
            <w:sz w:val="24"/>
            <w:szCs w:val="24"/>
            <w:highlight w:val="yellow"/>
            <w:lang w:val="en-GB"/>
          </w:rPr>
          <w:delText xml:space="preserve">/Attractiveness/Warmth </w:delText>
        </w:r>
        <w:r w:rsidR="00AD2CA6" w:rsidRPr="00AD2CA6" w:rsidDel="000A40F2">
          <w:rPr>
            <w:rFonts w:ascii="Times New Roman" w:hAnsi="Times New Roman" w:cs="Times New Roman"/>
            <w:sz w:val="24"/>
            <w:szCs w:val="24"/>
            <w:highlight w:val="yellow"/>
            <w:lang w:val="en-GB"/>
          </w:rPr>
          <w:delText xml:space="preserve"> and Acceptability will be carried out and interpret. </w:delText>
        </w:r>
      </w:del>
    </w:p>
    <w:p w14:paraId="1EB2B2E9" w14:textId="20692692" w:rsidR="00F41B03" w:rsidRPr="00AD2CA6" w:rsidDel="000A40F2" w:rsidRDefault="00F41B03" w:rsidP="003A4AF0">
      <w:pPr>
        <w:pStyle w:val="ListParagraph"/>
        <w:numPr>
          <w:ilvl w:val="0"/>
          <w:numId w:val="7"/>
        </w:numPr>
        <w:jc w:val="both"/>
        <w:rPr>
          <w:del w:id="65" w:author="sean hughes" w:date="2020-11-21T17:57:00Z"/>
          <w:rFonts w:ascii="Times New Roman" w:hAnsi="Times New Roman" w:cs="Times New Roman"/>
          <w:sz w:val="24"/>
          <w:szCs w:val="24"/>
          <w:highlight w:val="yellow"/>
          <w:lang w:val="en-GB"/>
        </w:rPr>
      </w:pPr>
      <w:del w:id="66" w:author="sean hughes" w:date="2020-11-21T17:57:00Z">
        <w:r w:rsidDel="000A40F2">
          <w:rPr>
            <w:rFonts w:ascii="Times New Roman" w:hAnsi="Times New Roman" w:cs="Times New Roman"/>
            <w:sz w:val="24"/>
            <w:szCs w:val="24"/>
            <w:highlight w:val="yellow"/>
            <w:lang w:val="en-GB"/>
          </w:rPr>
          <w:delText>Interaction effects between Human likeness ratings and Perceived Humanness will be carried out and interpret.</w:delText>
        </w:r>
      </w:del>
    </w:p>
    <w:p w14:paraId="1D7B56B6" w14:textId="7CF97DC9" w:rsidR="003A4AF0" w:rsidDel="000A40F2" w:rsidRDefault="003A4AF0" w:rsidP="003A4AF0">
      <w:pPr>
        <w:ind w:left="708"/>
        <w:jc w:val="both"/>
        <w:rPr>
          <w:del w:id="67" w:author="sean hughes" w:date="2020-11-21T17:57:00Z"/>
          <w:rFonts w:ascii="Times New Roman" w:hAnsi="Times New Roman" w:cs="Times New Roman"/>
          <w:sz w:val="24"/>
          <w:szCs w:val="24"/>
          <w:lang w:val="en-GB"/>
        </w:rPr>
      </w:pPr>
    </w:p>
    <w:p w14:paraId="01E33D9D" w14:textId="67761ECA" w:rsidR="00027876" w:rsidRDefault="003A4AF0" w:rsidP="003A4AF0">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Note: Greenhouse–</w:t>
      </w:r>
      <w:proofErr w:type="spellStart"/>
      <w:r>
        <w:rPr>
          <w:rFonts w:ascii="Times New Roman" w:hAnsi="Times New Roman" w:cs="Times New Roman"/>
          <w:sz w:val="24"/>
          <w:szCs w:val="24"/>
          <w:lang w:val="en-GB"/>
        </w:rPr>
        <w:t>Geisser</w:t>
      </w:r>
      <w:proofErr w:type="spellEnd"/>
      <w:r>
        <w:rPr>
          <w:rFonts w:ascii="Times New Roman" w:hAnsi="Times New Roman" w:cs="Times New Roman"/>
          <w:sz w:val="24"/>
          <w:szCs w:val="24"/>
          <w:lang w:val="en-GB"/>
        </w:rPr>
        <w:t xml:space="preserve"> corrections will be used for all tests in cases where violations of the sphericity assumption occur.</w:t>
      </w:r>
    </w:p>
    <w:p w14:paraId="4DDAE1F0" w14:textId="0A5B848E" w:rsidR="003A4AF0" w:rsidRPr="003A4AF0" w:rsidRDefault="003A4AF0" w:rsidP="003A4AF0">
      <w:pPr>
        <w:ind w:left="708"/>
        <w:jc w:val="both"/>
        <w:rPr>
          <w:rFonts w:ascii="Times New Roman" w:hAnsi="Times New Roman" w:cs="Times New Roman"/>
          <w:sz w:val="24"/>
          <w:szCs w:val="24"/>
          <w:lang w:val="en-GB"/>
        </w:rPr>
      </w:pPr>
    </w:p>
    <w:p w14:paraId="66DFA7FB" w14:textId="77777777" w:rsidR="00430FB7" w:rsidRDefault="00430FB7"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Transformations:</w:t>
      </w:r>
    </w:p>
    <w:p w14:paraId="2D3C46E4" w14:textId="611A9751" w:rsidR="00430FB7" w:rsidRDefault="00430FB7" w:rsidP="001D5F61">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No transformations will be required.</w:t>
      </w:r>
    </w:p>
    <w:p w14:paraId="542BE42D" w14:textId="77777777" w:rsidR="003A4AF0" w:rsidRDefault="003A4AF0" w:rsidP="001D5F61">
      <w:pPr>
        <w:ind w:firstLine="708"/>
        <w:jc w:val="both"/>
        <w:rPr>
          <w:rFonts w:ascii="Times New Roman" w:hAnsi="Times New Roman" w:cs="Times New Roman"/>
          <w:sz w:val="24"/>
          <w:szCs w:val="24"/>
          <w:lang w:val="en-GB"/>
        </w:rPr>
      </w:pPr>
    </w:p>
    <w:p w14:paraId="776352E0" w14:textId="0D2942F6" w:rsidR="003A4AF0" w:rsidRDefault="00430FB7"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Inference criteria:</w:t>
      </w:r>
    </w:p>
    <w:p w14:paraId="62ACFB1E" w14:textId="27CA90BC" w:rsidR="003A4AF0" w:rsidRDefault="00430FB7" w:rsidP="00AD2CA6">
      <w:pPr>
        <w:shd w:val="clear" w:color="auto" w:fill="FFFFFF"/>
        <w:spacing w:after="0" w:line="276" w:lineRule="auto"/>
        <w:ind w:left="708"/>
        <w:jc w:val="both"/>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sz w:val="24"/>
          <w:szCs w:val="24"/>
          <w:lang w:val="en-GB"/>
        </w:rPr>
        <w:t>For this replication we will use the original authors criteria (</w:t>
      </w:r>
      <w:r>
        <w:rPr>
          <w:rFonts w:ascii="Times New Roman" w:hAnsi="Times New Roman" w:cs="Times New Roman"/>
          <w:i/>
          <w:sz w:val="24"/>
          <w:szCs w:val="24"/>
          <w:lang w:val="en-GB"/>
        </w:rPr>
        <w:t>p</w:t>
      </w:r>
      <w:r>
        <w:rPr>
          <w:rFonts w:ascii="Times New Roman" w:hAnsi="Times New Roman" w:cs="Times New Roman"/>
          <w:sz w:val="24"/>
          <w:szCs w:val="24"/>
          <w:lang w:val="en-GB"/>
        </w:rPr>
        <w:t xml:space="preserve">-value &lt; 0.05) for the confirmatory analyses. </w:t>
      </w:r>
      <w:r>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Pr>
          <w:rFonts w:ascii="Times New Roman" w:eastAsia="Times New Roman" w:hAnsi="Times New Roman" w:cs="Times New Roman"/>
          <w:color w:val="000000" w:themeColor="text1"/>
          <w:sz w:val="24"/>
          <w:szCs w:val="24"/>
          <w:lang w:val="en-US" w:eastAsia="it-IT"/>
        </w:rPr>
        <w:t>Rouder</w:t>
      </w:r>
      <w:proofErr w:type="spellEnd"/>
      <w:r>
        <w:rPr>
          <w:rFonts w:ascii="Times New Roman" w:eastAsia="Times New Roman" w:hAnsi="Times New Roman" w:cs="Times New Roman"/>
          <w:color w:val="000000" w:themeColor="text1"/>
          <w:sz w:val="24"/>
          <w:szCs w:val="24"/>
          <w:lang w:val="en-US" w:eastAsia="it-IT"/>
        </w:rPr>
        <w:t xml:space="preserve">, </w:t>
      </w:r>
      <w:proofErr w:type="spellStart"/>
      <w:r>
        <w:rPr>
          <w:rFonts w:ascii="Times New Roman" w:eastAsia="Times New Roman" w:hAnsi="Times New Roman" w:cs="Times New Roman"/>
          <w:color w:val="000000" w:themeColor="text1"/>
          <w:sz w:val="24"/>
          <w:szCs w:val="24"/>
          <w:lang w:val="en-US" w:eastAsia="it-IT"/>
        </w:rPr>
        <w:t>Speckman</w:t>
      </w:r>
      <w:proofErr w:type="spellEnd"/>
      <w:r>
        <w:rPr>
          <w:rFonts w:ascii="Times New Roman" w:eastAsia="Times New Roman" w:hAnsi="Times New Roman" w:cs="Times New Roman"/>
          <w:color w:val="000000" w:themeColor="text1"/>
          <w:sz w:val="24"/>
          <w:szCs w:val="24"/>
          <w:lang w:val="en-US" w:eastAsia="it-IT"/>
        </w:rPr>
        <w:t>, Sun, Morey, and Iverson (2009) to estimate the amount of evidence for the hypothesis that likeness and acceptability ratings differ as a function of Character Type or Motion Type (alternative hypothesis) or that there is no such difference (null hypothesis).</w:t>
      </w:r>
    </w:p>
    <w:p w14:paraId="5C8AB98D" w14:textId="77777777" w:rsidR="00430FB7" w:rsidRDefault="00430FB7" w:rsidP="001D5F61">
      <w:pPr>
        <w:ind w:left="708"/>
        <w:jc w:val="both"/>
        <w:rPr>
          <w:lang w:val="en-GB"/>
        </w:rPr>
      </w:pPr>
      <w:r>
        <w:rPr>
          <w:rFonts w:ascii="Times New Roman" w:hAnsi="Times New Roman" w:cs="Times New Roman"/>
          <w:sz w:val="24"/>
          <w:szCs w:val="24"/>
          <w:lang w:val="en-GB"/>
        </w:rPr>
        <w:t xml:space="preserve"> </w:t>
      </w:r>
    </w:p>
    <w:p w14:paraId="50FD4903" w14:textId="50FAB6A0" w:rsidR="00430FB7" w:rsidRDefault="00430FB7" w:rsidP="001D5F61">
      <w:pPr>
        <w:jc w:val="both"/>
        <w:rPr>
          <w:rFonts w:ascii="Times New Roman" w:hAnsi="Times New Roman" w:cs="Times New Roman"/>
          <w:sz w:val="24"/>
          <w:szCs w:val="24"/>
          <w:lang w:val="en-GB"/>
        </w:rPr>
      </w:pPr>
      <w:r>
        <w:rPr>
          <w:rFonts w:ascii="Times New Roman" w:hAnsi="Times New Roman" w:cs="Times New Roman"/>
          <w:b/>
          <w:bCs/>
          <w:sz w:val="24"/>
          <w:szCs w:val="24"/>
          <w:lang w:val="en-GB"/>
        </w:rPr>
        <w:t>Data exclusions:</w:t>
      </w:r>
      <w:r>
        <w:rPr>
          <w:rFonts w:ascii="Times New Roman" w:hAnsi="Times New Roman" w:cs="Times New Roman"/>
          <w:sz w:val="24"/>
          <w:szCs w:val="24"/>
          <w:lang w:val="en-GB"/>
        </w:rPr>
        <w:t xml:space="preserve"> </w:t>
      </w:r>
    </w:p>
    <w:p w14:paraId="3D3D0B97" w14:textId="05EACB1C" w:rsidR="00350842" w:rsidRPr="00350842" w:rsidRDefault="00350842" w:rsidP="001D5F61">
      <w:pPr>
        <w:jc w:val="both"/>
        <w:rPr>
          <w:rFonts w:ascii="Times New Roman" w:hAnsi="Times New Roman" w:cs="Times New Roman"/>
          <w:i/>
          <w:iCs/>
          <w:sz w:val="24"/>
          <w:szCs w:val="24"/>
          <w:lang w:val="en-GB"/>
        </w:rPr>
      </w:pPr>
      <w:r w:rsidRPr="00350842">
        <w:rPr>
          <w:rFonts w:ascii="Times New Roman" w:hAnsi="Times New Roman" w:cs="Times New Roman"/>
          <w:i/>
          <w:iCs/>
          <w:sz w:val="24"/>
          <w:szCs w:val="24"/>
          <w:lang w:val="en-GB"/>
        </w:rPr>
        <w:t>Confirmatory Analyses</w:t>
      </w:r>
    </w:p>
    <w:p w14:paraId="200774BB" w14:textId="7BB3E72D" w:rsidR="003A4AF0" w:rsidRPr="003A4AF0" w:rsidRDefault="00430FB7" w:rsidP="003A4AF0">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the static images shown before the dynamic characters could influence participants ratings, we will conduct an control experiment, as suggested and executed in original </w:t>
      </w:r>
      <w:r>
        <w:rPr>
          <w:rFonts w:ascii="Times New Roman" w:hAnsi="Times New Roman" w:cs="Times New Roman"/>
          <w:sz w:val="24"/>
          <w:szCs w:val="24"/>
          <w:lang w:val="en-GB"/>
        </w:rPr>
        <w:lastRenderedPageBreak/>
        <w:t>study. If the results show an interference for certain participants, the data cannot be used  to make assumptions regarding the hypothesis</w:t>
      </w:r>
      <w:r w:rsidR="003A4AF0">
        <w:rPr>
          <w:rFonts w:ascii="Times New Roman" w:hAnsi="Times New Roman" w:cs="Times New Roman"/>
          <w:sz w:val="24"/>
          <w:szCs w:val="24"/>
          <w:lang w:val="en-GB"/>
        </w:rPr>
        <w:t>.</w:t>
      </w:r>
    </w:p>
    <w:p w14:paraId="392BFC2D" w14:textId="77777777" w:rsidR="003A4AF0" w:rsidRPr="00E14BAA" w:rsidRDefault="003A4AF0" w:rsidP="00350842">
      <w:pPr>
        <w:jc w:val="both"/>
        <w:rPr>
          <w:rFonts w:ascii="Times New Roman" w:hAnsi="Times New Roman" w:cs="Times New Roman"/>
          <w:i/>
          <w:iCs/>
          <w:sz w:val="24"/>
          <w:szCs w:val="24"/>
          <w:lang w:val="en-GB"/>
        </w:rPr>
      </w:pPr>
    </w:p>
    <w:p w14:paraId="63BBCEC5" w14:textId="5915ECD8" w:rsidR="00350842" w:rsidRPr="00350842" w:rsidRDefault="00350842" w:rsidP="00350842">
      <w:pPr>
        <w:jc w:val="both"/>
        <w:rPr>
          <w:rFonts w:ascii="Times New Roman" w:hAnsi="Times New Roman" w:cs="Times New Roman"/>
          <w:i/>
          <w:iCs/>
          <w:sz w:val="24"/>
          <w:szCs w:val="24"/>
          <w:lang w:val="en-GB"/>
        </w:rPr>
      </w:pPr>
      <w:r w:rsidRPr="00E14BAA">
        <w:rPr>
          <w:rFonts w:ascii="Times New Roman" w:hAnsi="Times New Roman" w:cs="Times New Roman"/>
          <w:i/>
          <w:iCs/>
          <w:sz w:val="24"/>
          <w:szCs w:val="24"/>
          <w:lang w:val="en-GB"/>
        </w:rPr>
        <w:t>Exploratory Analyses</w:t>
      </w:r>
    </w:p>
    <w:p w14:paraId="601FFF6F" w14:textId="41D5C009" w:rsidR="00430FB7" w:rsidRPr="00E14BAA" w:rsidRDefault="00E14BAA" w:rsidP="00E14BAA">
      <w:pPr>
        <w:ind w:left="708"/>
        <w:jc w:val="both"/>
        <w:rPr>
          <w:rFonts w:ascii="Times New Roman" w:hAnsi="Times New Roman" w:cs="Times New Roman"/>
          <w:sz w:val="24"/>
          <w:szCs w:val="24"/>
          <w:lang w:val="en-GB"/>
        </w:rPr>
      </w:pPr>
      <w:r w:rsidRPr="00E14BAA">
        <w:rPr>
          <w:rFonts w:ascii="Times New Roman" w:hAnsi="Times New Roman" w:cs="Times New Roman"/>
          <w:sz w:val="24"/>
          <w:szCs w:val="24"/>
          <w:lang w:val="en-GB"/>
        </w:rPr>
        <w:t>Participants will be excluded from analyses if they fail to provide complete data for all measures, or if they fail the attention or suspicion checks.</w:t>
      </w:r>
    </w:p>
    <w:p w14:paraId="469721B6" w14:textId="77777777" w:rsidR="00430FB7" w:rsidRDefault="00430FB7" w:rsidP="001D5F61">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Missing data:</w:t>
      </w:r>
    </w:p>
    <w:p w14:paraId="2EF51B89" w14:textId="77777777" w:rsidR="00430FB7" w:rsidRDefault="00430FB7" w:rsidP="001D5F61">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Participants will be excluded from analyses in any case where they fail to provide complete data for all measures. Therefore missing data treatment will not be necessary.</w:t>
      </w:r>
    </w:p>
    <w:p w14:paraId="1CD9958C" w14:textId="77777777" w:rsidR="00430FB7" w:rsidRPr="00133AFD" w:rsidRDefault="00430FB7" w:rsidP="001D5F61">
      <w:pPr>
        <w:jc w:val="both"/>
        <w:rPr>
          <w:lang w:val="en-GB"/>
        </w:rPr>
      </w:pPr>
    </w:p>
    <w:sectPr w:rsidR="00430FB7" w:rsidRPr="00133AF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 w:author="stephanie timperman" w:date="2020-11-11T12:45:00Z" w:initials="st">
    <w:p w14:paraId="67DE2EC4" w14:textId="645FF2E9" w:rsidR="00350842" w:rsidRDefault="00350842">
      <w:pPr>
        <w:pStyle w:val="CommentText"/>
      </w:pPr>
      <w:r>
        <w:rPr>
          <w:rStyle w:val="CommentReference"/>
        </w:rPr>
        <w:annotationRef/>
      </w:r>
      <w:r>
        <w:t>Online link?</w:t>
      </w:r>
    </w:p>
  </w:comment>
  <w:comment w:id="44" w:author="sean hughes" w:date="2020-11-21T16:03:00Z" w:initials="sh">
    <w:p w14:paraId="172BC8B9" w14:textId="2867752B" w:rsidR="0086680C" w:rsidRPr="0086680C" w:rsidRDefault="0086680C">
      <w:pPr>
        <w:pStyle w:val="CommentText"/>
        <w:rPr>
          <w:lang w:val="en-US"/>
        </w:rPr>
      </w:pPr>
      <w:r>
        <w:rPr>
          <w:rStyle w:val="CommentReference"/>
        </w:rPr>
        <w:annotationRef/>
      </w:r>
      <w:r w:rsidRPr="0086680C">
        <w:rPr>
          <w:lang w:val="en-US"/>
        </w:rPr>
        <w:t xml:space="preserve">So I think we are </w:t>
      </w:r>
      <w:r>
        <w:rPr>
          <w:lang w:val="en-US"/>
        </w:rPr>
        <w:t xml:space="preserve">already </w:t>
      </w:r>
      <w:r w:rsidRPr="0086680C">
        <w:rPr>
          <w:lang w:val="en-US"/>
        </w:rPr>
        <w:t xml:space="preserve">getting this variable from </w:t>
      </w:r>
      <w:r>
        <w:rPr>
          <w:lang w:val="en-US"/>
        </w:rPr>
        <w:t xml:space="preserve">human likeness ratings (see above) so no need it include it. Eeriness is a good one to include. As for warm and attractiveness is there a strong theoretical reason to include these? </w:t>
      </w:r>
    </w:p>
  </w:comment>
  <w:comment w:id="50" w:author="stephanie timperman" w:date="2020-11-20T17:12:00Z" w:initials="st">
    <w:p w14:paraId="7B411D7A" w14:textId="6FE0EE16" w:rsidR="001316F7" w:rsidRPr="0086680C" w:rsidRDefault="001316F7">
      <w:pPr>
        <w:pStyle w:val="CommentText"/>
        <w:rPr>
          <w:lang w:val="en-US"/>
        </w:rPr>
      </w:pPr>
      <w:r>
        <w:rPr>
          <w:rStyle w:val="CommentReference"/>
        </w:rPr>
        <w:annotationRef/>
      </w:r>
      <w:r w:rsidRPr="0086680C">
        <w:rPr>
          <w:lang w:val="en-US"/>
        </w:rPr>
        <w:t xml:space="preserve"> </w:t>
      </w:r>
    </w:p>
    <w:p w14:paraId="6FB38202" w14:textId="5F3FCA8B" w:rsidR="00AB0423" w:rsidRDefault="000A08F1" w:rsidP="00AB0423">
      <w:pPr>
        <w:pStyle w:val="CommentText"/>
        <w:jc w:val="both"/>
      </w:pPr>
      <w:r>
        <w:t>In het merendeel van de studie</w:t>
      </w:r>
      <w:r w:rsidR="00BC6396">
        <w:rPr>
          <w:noProof/>
        </w:rPr>
        <w:t>s</w:t>
      </w:r>
      <w:r>
        <w:t xml:space="preserve"> worden “</w:t>
      </w:r>
      <w:proofErr w:type="spellStart"/>
      <w:r>
        <w:t>likeability</w:t>
      </w:r>
      <w:proofErr w:type="spellEnd"/>
      <w:r>
        <w:t xml:space="preserve">, </w:t>
      </w:r>
      <w:proofErr w:type="spellStart"/>
      <w:r>
        <w:t>eeriness</w:t>
      </w:r>
      <w:proofErr w:type="spellEnd"/>
      <w:r>
        <w:t xml:space="preserve">, </w:t>
      </w:r>
      <w:proofErr w:type="spellStart"/>
      <w:r>
        <w:t>affinity</w:t>
      </w:r>
      <w:proofErr w:type="spellEnd"/>
      <w:r>
        <w:t xml:space="preserve">, </w:t>
      </w:r>
      <w:proofErr w:type="spellStart"/>
      <w:r>
        <w:t>familiarity</w:t>
      </w:r>
      <w:proofErr w:type="spellEnd"/>
      <w:r>
        <w:t>” geplaatst op de y-as</w:t>
      </w:r>
      <w:r w:rsidR="00BC6396">
        <w:rPr>
          <w:noProof/>
        </w:rPr>
        <w:t>, maar soms ook "acceptability" of "acceptance".</w:t>
      </w:r>
      <w:r>
        <w:t xml:space="preserve"> </w:t>
      </w:r>
    </w:p>
    <w:p w14:paraId="2D4A32CE" w14:textId="77777777" w:rsidR="00AB0423" w:rsidRDefault="00AB0423" w:rsidP="00AB0423">
      <w:pPr>
        <w:pStyle w:val="CommentText"/>
        <w:jc w:val="both"/>
        <w:rPr>
          <w:noProof/>
        </w:rPr>
      </w:pPr>
    </w:p>
    <w:p w14:paraId="1498D521" w14:textId="1F544B78" w:rsidR="000A08F1" w:rsidRDefault="00AB0423" w:rsidP="00AB0423">
      <w:pPr>
        <w:pStyle w:val="CommentText"/>
        <w:jc w:val="both"/>
        <w:rPr>
          <w:noProof/>
        </w:rPr>
      </w:pPr>
      <w:r w:rsidRPr="00AB0423">
        <w:t xml:space="preserve">In het onderzoek van </w:t>
      </w:r>
      <w:proofErr w:type="spellStart"/>
      <w:r w:rsidRPr="00AB0423">
        <w:t>Piwek</w:t>
      </w:r>
      <w:proofErr w:type="spellEnd"/>
      <w:r w:rsidRPr="00AB0423">
        <w:t xml:space="preserve"> et al. wordt aanvaarding op de y-as geplaatst, met als </w:t>
      </w:r>
      <w:proofErr w:type="spellStart"/>
      <w:r w:rsidRPr="00AB0423">
        <w:t>operationalisatie</w:t>
      </w:r>
      <w:proofErr w:type="spellEnd"/>
      <w:r w:rsidRPr="00AB0423">
        <w:t xml:space="preserve"> </w:t>
      </w:r>
      <w:r w:rsidRPr="00AB0423">
        <w:rPr>
          <w:b/>
          <w:bCs/>
        </w:rPr>
        <w:t xml:space="preserve">“hoe acceptabel iemand het vindt om op regelmatige basis in interactie te treden met een van de </w:t>
      </w:r>
      <w:proofErr w:type="spellStart"/>
      <w:r w:rsidRPr="00AB0423">
        <w:rPr>
          <w:b/>
          <w:bCs/>
        </w:rPr>
        <w:t>characters</w:t>
      </w:r>
      <w:proofErr w:type="spellEnd"/>
      <w:r w:rsidRPr="00AB0423">
        <w:rPr>
          <w:b/>
          <w:bCs/>
        </w:rPr>
        <w:t>”</w:t>
      </w:r>
      <w:r w:rsidRPr="00AB0423">
        <w:t>.</w:t>
      </w:r>
      <w:r w:rsidR="00BC6396">
        <w:rPr>
          <w:noProof/>
        </w:rPr>
        <w:t xml:space="preserve"> -&gt; de kans op interactie over tijd lijkt eerder een gevolg van de ervaren affiniteit (likeability/familiarity) dan het concept zelf.</w:t>
      </w:r>
    </w:p>
    <w:p w14:paraId="3B593BB9" w14:textId="77777777" w:rsidR="00596548" w:rsidRDefault="00BC6396" w:rsidP="00AB0423">
      <w:pPr>
        <w:pStyle w:val="CommentText"/>
        <w:jc w:val="both"/>
        <w:rPr>
          <w:noProof/>
        </w:rPr>
      </w:pPr>
      <w:r>
        <w:rPr>
          <w:noProof/>
        </w:rPr>
        <w:t>(Ervaren gevoelens</w:t>
      </w:r>
      <w:r w:rsidR="00AD2CA6">
        <w:rPr>
          <w:noProof/>
        </w:rPr>
        <w:t>/gedachten</w:t>
      </w:r>
      <w:r>
        <w:rPr>
          <w:noProof/>
        </w:rPr>
        <w:t xml:space="preserve">, vs mogelijke </w:t>
      </w:r>
      <w:r w:rsidR="00AD2CA6">
        <w:rPr>
          <w:noProof/>
        </w:rPr>
        <w:t xml:space="preserve">toekomstige </w:t>
      </w:r>
      <w:r>
        <w:rPr>
          <w:noProof/>
        </w:rPr>
        <w:t>handeling.)</w:t>
      </w:r>
      <w:r w:rsidR="00596548" w:rsidRPr="00596548">
        <w:rPr>
          <w:noProof/>
        </w:rPr>
        <w:t xml:space="preserve"> </w:t>
      </w:r>
    </w:p>
    <w:p w14:paraId="0A3BC0F1" w14:textId="77777777" w:rsidR="00596548" w:rsidRDefault="00596548" w:rsidP="00AB0423">
      <w:pPr>
        <w:pStyle w:val="CommentText"/>
        <w:jc w:val="both"/>
        <w:rPr>
          <w:noProof/>
        </w:rPr>
      </w:pPr>
    </w:p>
    <w:p w14:paraId="28DEE38D" w14:textId="603584E4" w:rsidR="00AB0423" w:rsidRPr="00596548" w:rsidRDefault="00596548" w:rsidP="00596548">
      <w:pPr>
        <w:pStyle w:val="CommentText"/>
        <w:numPr>
          <w:ilvl w:val="0"/>
          <w:numId w:val="11"/>
        </w:numPr>
        <w:jc w:val="both"/>
        <w:rPr>
          <w:noProof/>
          <w:lang w:val="en-GB"/>
        </w:rPr>
      </w:pPr>
      <w:r>
        <w:rPr>
          <w:noProof/>
          <w:lang w:val="en-GB"/>
        </w:rPr>
        <w:t xml:space="preserve">Attractiveness latent construct van Acceptability?  </w:t>
      </w:r>
      <w:hyperlink r:id="rId1" w:history="1">
        <w:r w:rsidRPr="008B7220">
          <w:rPr>
            <w:rStyle w:val="Hyperlink"/>
            <w:noProof/>
            <w:lang w:val="en-GB"/>
          </w:rPr>
          <w:t>https://www</w:t>
        </w:r>
      </w:hyperlink>
      <w:r w:rsidRPr="00596548">
        <w:rPr>
          <w:noProof/>
          <w:lang w:val="en-GB"/>
        </w:rPr>
        <w:t>.frontiersin.org/articles/10.3389/fpsyg.2015.00204/full</w:t>
      </w:r>
    </w:p>
    <w:p w14:paraId="02265860" w14:textId="77777777" w:rsidR="00AB0423" w:rsidRPr="00596548" w:rsidRDefault="00AB0423" w:rsidP="00AB0423">
      <w:pPr>
        <w:pStyle w:val="CommentText"/>
        <w:jc w:val="both"/>
        <w:rPr>
          <w:lang w:val="en-GB"/>
        </w:rPr>
      </w:pPr>
    </w:p>
    <w:p w14:paraId="61D3EAAF" w14:textId="4A398506" w:rsidR="00AB0423" w:rsidRDefault="00BC6396" w:rsidP="00AB0423">
      <w:pPr>
        <w:pStyle w:val="CommentText"/>
        <w:jc w:val="both"/>
        <w:rPr>
          <w:noProof/>
          <w:lang w:val="en-GB"/>
        </w:rPr>
      </w:pPr>
      <w:r>
        <w:rPr>
          <w:noProof/>
          <w:lang w:val="en-GB"/>
        </w:rPr>
        <w:t xml:space="preserve">-&gt; Kätsyri et a. (2015) </w:t>
      </w:r>
    </w:p>
    <w:p w14:paraId="5596AA4B" w14:textId="12087CD0" w:rsidR="00596548" w:rsidRDefault="00BC6396" w:rsidP="00AB0423">
      <w:pPr>
        <w:pStyle w:val="CommentText"/>
        <w:jc w:val="both"/>
        <w:rPr>
          <w:noProof/>
          <w:lang w:val="en-GB"/>
        </w:rPr>
      </w:pPr>
      <w:r>
        <w:rPr>
          <w:noProof/>
          <w:lang w:val="en-GB"/>
        </w:rPr>
        <w:t>"</w:t>
      </w:r>
      <w:r w:rsidR="000A08F1" w:rsidRPr="00AB0423">
        <w:rPr>
          <w:i/>
          <w:iCs/>
          <w:lang w:val="en-GB"/>
        </w:rPr>
        <w:t>Given that the</w:t>
      </w:r>
      <w:r w:rsidRPr="00AB0423">
        <w:rPr>
          <w:i/>
          <w:iCs/>
          <w:noProof/>
          <w:lang w:val="en-GB"/>
        </w:rPr>
        <w:t xml:space="preserve"> </w:t>
      </w:r>
      <w:r w:rsidR="000A08F1" w:rsidRPr="00AB0423">
        <w:rPr>
          <w:i/>
          <w:iCs/>
          <w:lang w:val="en-GB"/>
        </w:rPr>
        <w:t>original terms for the a</w:t>
      </w:r>
      <w:r w:rsidRPr="00AB0423">
        <w:rPr>
          <w:i/>
          <w:iCs/>
          <w:noProof/>
          <w:lang w:val="en-GB"/>
        </w:rPr>
        <w:t>ffi</w:t>
      </w:r>
      <w:r w:rsidR="000A08F1" w:rsidRPr="00AB0423">
        <w:rPr>
          <w:i/>
          <w:iCs/>
          <w:lang w:val="en-GB"/>
        </w:rPr>
        <w:t>nity dimension (or at least their common translations) are</w:t>
      </w:r>
      <w:r w:rsidRPr="00AB0423">
        <w:rPr>
          <w:i/>
          <w:iCs/>
          <w:noProof/>
          <w:lang w:val="en-GB"/>
        </w:rPr>
        <w:t xml:space="preserve"> </w:t>
      </w:r>
      <w:r w:rsidR="000A08F1" w:rsidRPr="00AB0423">
        <w:rPr>
          <w:i/>
          <w:iCs/>
          <w:lang w:val="en-GB"/>
        </w:rPr>
        <w:t>ambiguous, empirical studies would be necessary for resolving which self-report items</w:t>
      </w:r>
      <w:r w:rsidRPr="00AB0423">
        <w:rPr>
          <w:i/>
          <w:iCs/>
          <w:noProof/>
          <w:lang w:val="en-GB"/>
        </w:rPr>
        <w:t xml:space="preserve"> </w:t>
      </w:r>
      <w:r w:rsidR="000A08F1" w:rsidRPr="00AB0423">
        <w:rPr>
          <w:i/>
          <w:iCs/>
          <w:lang w:val="en-GB"/>
        </w:rPr>
        <w:t>would be ideal for measuring a</w:t>
      </w:r>
      <w:r w:rsidRPr="00AB0423">
        <w:rPr>
          <w:i/>
          <w:iCs/>
          <w:noProof/>
          <w:lang w:val="en-GB"/>
        </w:rPr>
        <w:t>ffi</w:t>
      </w:r>
      <w:r w:rsidR="000A08F1" w:rsidRPr="00AB0423">
        <w:rPr>
          <w:i/>
          <w:iCs/>
          <w:lang w:val="en-GB"/>
        </w:rPr>
        <w:t>nity."</w:t>
      </w:r>
      <w:r>
        <w:rPr>
          <w:noProof/>
          <w:lang w:val="en-GB"/>
        </w:rPr>
        <w:t xml:space="preserve"> </w:t>
      </w:r>
    </w:p>
    <w:p w14:paraId="71341752" w14:textId="77777777" w:rsidR="00AB0423" w:rsidRDefault="00AB0423" w:rsidP="00AB0423">
      <w:pPr>
        <w:pStyle w:val="CommentText"/>
        <w:jc w:val="both"/>
        <w:rPr>
          <w:noProof/>
          <w:lang w:val="en-GB"/>
        </w:rPr>
      </w:pPr>
    </w:p>
    <w:p w14:paraId="2F2BE9AD" w14:textId="77777777" w:rsidR="00AB0423" w:rsidRDefault="00BC6396" w:rsidP="00AB0423">
      <w:pPr>
        <w:pStyle w:val="CommentText"/>
        <w:jc w:val="both"/>
        <w:rPr>
          <w:noProof/>
          <w:lang w:val="en-GB"/>
        </w:rPr>
      </w:pPr>
      <w:r>
        <w:rPr>
          <w:noProof/>
          <w:lang w:val="en-GB"/>
        </w:rPr>
        <w:t>-&gt; analyse Ho &amp; McDorman (2010): perceived humanness, eeriness, warmth, attractiveness: zie bijlage</w:t>
      </w:r>
    </w:p>
    <w:p w14:paraId="1948B04A" w14:textId="1D97EF79" w:rsidR="0087320B" w:rsidRDefault="00596548" w:rsidP="00AB0423">
      <w:pPr>
        <w:pStyle w:val="CommentText"/>
        <w:jc w:val="both"/>
        <w:rPr>
          <w:noProof/>
          <w:lang w:val="en-GB"/>
        </w:rPr>
      </w:pPr>
      <w:r>
        <w:rPr>
          <w:noProof/>
          <w:lang w:val="en-GB"/>
        </w:rPr>
        <w:tab/>
      </w:r>
      <w:r>
        <w:rPr>
          <w:noProof/>
          <w:lang w:val="en-GB"/>
        </w:rPr>
        <w:tab/>
        <w:t xml:space="preserve">Bukimi = negative term = eeriness en shinwaka = positive term = familiarity, likeability, interpersonal warmth </w:t>
      </w:r>
    </w:p>
    <w:p w14:paraId="68CAA7D5" w14:textId="5ED5A81A" w:rsidR="0087320B" w:rsidRPr="0087320B" w:rsidRDefault="0087320B" w:rsidP="00AB0423">
      <w:pPr>
        <w:pStyle w:val="CommentText"/>
        <w:jc w:val="both"/>
        <w:rPr>
          <w:noProof/>
        </w:rPr>
      </w:pPr>
      <w:r w:rsidRPr="0087320B">
        <w:rPr>
          <w:noProof/>
        </w:rPr>
        <w:t>(z</w:t>
      </w:r>
      <w:r>
        <w:rPr>
          <w:noProof/>
        </w:rPr>
        <w:t>ie ook: villacampa et al. 2019: emotional valence)</w:t>
      </w:r>
    </w:p>
    <w:p w14:paraId="295D390D" w14:textId="6A06932A" w:rsidR="00596548" w:rsidRPr="0087320B" w:rsidRDefault="00596548" w:rsidP="00AB0423">
      <w:pPr>
        <w:pStyle w:val="CommentText"/>
        <w:jc w:val="both"/>
        <w:rPr>
          <w:noProof/>
        </w:rPr>
      </w:pPr>
      <w:r w:rsidRPr="0087320B">
        <w:rPr>
          <w:noProof/>
        </w:rPr>
        <w:t>= beiden moeten gemeten worden</w:t>
      </w:r>
    </w:p>
    <w:p w14:paraId="30ED305D" w14:textId="77777777" w:rsidR="00596548" w:rsidRPr="0087320B" w:rsidRDefault="00596548" w:rsidP="00AB0423">
      <w:pPr>
        <w:pStyle w:val="CommentText"/>
        <w:jc w:val="both"/>
        <w:rPr>
          <w:noProof/>
        </w:rPr>
      </w:pPr>
    </w:p>
    <w:p w14:paraId="711B46DD" w14:textId="77777777" w:rsidR="00596548" w:rsidRPr="0087320B" w:rsidRDefault="00596548" w:rsidP="00AB0423">
      <w:pPr>
        <w:pStyle w:val="CommentText"/>
        <w:jc w:val="both"/>
        <w:rPr>
          <w:noProof/>
        </w:rPr>
      </w:pPr>
    </w:p>
    <w:p w14:paraId="21195CA3" w14:textId="41630F35" w:rsidR="00596548" w:rsidRPr="0087320B" w:rsidRDefault="00596548" w:rsidP="00AB0423">
      <w:pPr>
        <w:pStyle w:val="CommentText"/>
        <w:jc w:val="both"/>
        <w:rPr>
          <w:noProof/>
        </w:rPr>
      </w:pPr>
    </w:p>
    <w:p w14:paraId="438A66E2" w14:textId="758597B1" w:rsidR="00596548" w:rsidRPr="0087320B" w:rsidRDefault="00596548" w:rsidP="00AB0423">
      <w:pPr>
        <w:pStyle w:val="CommentText"/>
        <w:jc w:val="both"/>
        <w:rPr>
          <w:noProof/>
        </w:rPr>
      </w:pPr>
    </w:p>
  </w:comment>
  <w:comment w:id="51" w:author="sean hughes" w:date="2020-11-21T16:11:00Z" w:initials="sh">
    <w:p w14:paraId="25301A5C" w14:textId="77FFCEEB" w:rsidR="00CC7D77" w:rsidRPr="00CC7D77" w:rsidRDefault="00CC7D77">
      <w:pPr>
        <w:pStyle w:val="CommentText"/>
        <w:rPr>
          <w:lang w:val="en-US"/>
        </w:rPr>
      </w:pPr>
      <w:r>
        <w:rPr>
          <w:rStyle w:val="CommentReference"/>
        </w:rPr>
        <w:annotationRef/>
      </w:r>
      <w:r w:rsidRPr="00CC7D77">
        <w:rPr>
          <w:lang w:val="en-US"/>
        </w:rPr>
        <w:t xml:space="preserve">Again happy to include eeriness </w:t>
      </w:r>
      <w:r>
        <w:rPr>
          <w:lang w:val="en-US"/>
        </w:rPr>
        <w:t xml:space="preserve">as an exploratory factor. But we already get humanness in the original study, right? Or am I missing something? </w:t>
      </w:r>
    </w:p>
  </w:comment>
  <w:comment w:id="53" w:author="sean hughes" w:date="2020-11-21T17:55:00Z" w:initials="sh">
    <w:p w14:paraId="58C4EBEC" w14:textId="20F352A0" w:rsidR="000A40F2" w:rsidRPr="000A40F2" w:rsidRDefault="000A40F2">
      <w:pPr>
        <w:pStyle w:val="CommentText"/>
        <w:rPr>
          <w:lang w:val="en-US"/>
        </w:rPr>
      </w:pPr>
      <w:r>
        <w:rPr>
          <w:rStyle w:val="CommentReference"/>
        </w:rPr>
        <w:annotationRef/>
      </w:r>
      <w:r w:rsidRPr="000A40F2">
        <w:rPr>
          <w:lang w:val="en-US"/>
        </w:rPr>
        <w:t xml:space="preserve">I think we can drop these and focus on the eeriness question.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DE2EC4" w15:done="0"/>
  <w15:commentEx w15:paraId="172BC8B9" w15:done="0"/>
  <w15:commentEx w15:paraId="438A66E2" w15:done="0"/>
  <w15:commentEx w15:paraId="25301A5C" w15:done="0"/>
  <w15:commentEx w15:paraId="58C4EB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DE2EC4" w16cid:durableId="23565B6F"/>
  <w16cid:commentId w16cid:paraId="438A66E2" w16cid:durableId="236277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11D"/>
    <w:multiLevelType w:val="hybridMultilevel"/>
    <w:tmpl w:val="4CEC5D26"/>
    <w:lvl w:ilvl="0" w:tplc="8F9A7246">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022C7C"/>
    <w:multiLevelType w:val="hybridMultilevel"/>
    <w:tmpl w:val="D67CD796"/>
    <w:lvl w:ilvl="0" w:tplc="08130001">
      <w:start w:val="1"/>
      <w:numFmt w:val="bullet"/>
      <w:lvlText w:val=""/>
      <w:lvlJc w:val="left"/>
      <w:pPr>
        <w:ind w:left="1428" w:hanging="360"/>
      </w:pPr>
      <w:rPr>
        <w:rFonts w:ascii="Symbol" w:hAnsi="Symbol" w:hint="default"/>
      </w:rPr>
    </w:lvl>
    <w:lvl w:ilvl="1" w:tplc="08130003">
      <w:start w:val="1"/>
      <w:numFmt w:val="bullet"/>
      <w:lvlText w:val="o"/>
      <w:lvlJc w:val="left"/>
      <w:pPr>
        <w:ind w:left="2148" w:hanging="360"/>
      </w:pPr>
      <w:rPr>
        <w:rFonts w:ascii="Courier New" w:hAnsi="Courier New" w:cs="Courier New" w:hint="default"/>
      </w:rPr>
    </w:lvl>
    <w:lvl w:ilvl="2" w:tplc="08130005">
      <w:start w:val="1"/>
      <w:numFmt w:val="bullet"/>
      <w:lvlText w:val=""/>
      <w:lvlJc w:val="left"/>
      <w:pPr>
        <w:ind w:left="2868" w:hanging="360"/>
      </w:pPr>
      <w:rPr>
        <w:rFonts w:ascii="Wingdings" w:hAnsi="Wingdings" w:hint="default"/>
      </w:rPr>
    </w:lvl>
    <w:lvl w:ilvl="3" w:tplc="08130001">
      <w:start w:val="1"/>
      <w:numFmt w:val="bullet"/>
      <w:lvlText w:val=""/>
      <w:lvlJc w:val="left"/>
      <w:pPr>
        <w:ind w:left="3588" w:hanging="360"/>
      </w:pPr>
      <w:rPr>
        <w:rFonts w:ascii="Symbol" w:hAnsi="Symbol" w:hint="default"/>
      </w:rPr>
    </w:lvl>
    <w:lvl w:ilvl="4" w:tplc="08130003">
      <w:start w:val="1"/>
      <w:numFmt w:val="bullet"/>
      <w:lvlText w:val="o"/>
      <w:lvlJc w:val="left"/>
      <w:pPr>
        <w:ind w:left="4308" w:hanging="360"/>
      </w:pPr>
      <w:rPr>
        <w:rFonts w:ascii="Courier New" w:hAnsi="Courier New" w:cs="Courier New" w:hint="default"/>
      </w:rPr>
    </w:lvl>
    <w:lvl w:ilvl="5" w:tplc="08130005">
      <w:start w:val="1"/>
      <w:numFmt w:val="bullet"/>
      <w:lvlText w:val=""/>
      <w:lvlJc w:val="left"/>
      <w:pPr>
        <w:ind w:left="5028" w:hanging="360"/>
      </w:pPr>
      <w:rPr>
        <w:rFonts w:ascii="Wingdings" w:hAnsi="Wingdings" w:hint="default"/>
      </w:rPr>
    </w:lvl>
    <w:lvl w:ilvl="6" w:tplc="08130001">
      <w:start w:val="1"/>
      <w:numFmt w:val="bullet"/>
      <w:lvlText w:val=""/>
      <w:lvlJc w:val="left"/>
      <w:pPr>
        <w:ind w:left="5748" w:hanging="360"/>
      </w:pPr>
      <w:rPr>
        <w:rFonts w:ascii="Symbol" w:hAnsi="Symbol" w:hint="default"/>
      </w:rPr>
    </w:lvl>
    <w:lvl w:ilvl="7" w:tplc="08130003">
      <w:start w:val="1"/>
      <w:numFmt w:val="bullet"/>
      <w:lvlText w:val="o"/>
      <w:lvlJc w:val="left"/>
      <w:pPr>
        <w:ind w:left="6468" w:hanging="360"/>
      </w:pPr>
      <w:rPr>
        <w:rFonts w:ascii="Courier New" w:hAnsi="Courier New" w:cs="Courier New" w:hint="default"/>
      </w:rPr>
    </w:lvl>
    <w:lvl w:ilvl="8" w:tplc="08130005">
      <w:start w:val="1"/>
      <w:numFmt w:val="bullet"/>
      <w:lvlText w:val=""/>
      <w:lvlJc w:val="left"/>
      <w:pPr>
        <w:ind w:left="7188" w:hanging="360"/>
      </w:pPr>
      <w:rPr>
        <w:rFonts w:ascii="Wingdings" w:hAnsi="Wingdings" w:hint="default"/>
      </w:rPr>
    </w:lvl>
  </w:abstractNum>
  <w:abstractNum w:abstractNumId="2" w15:restartNumberingAfterBreak="0">
    <w:nsid w:val="0B3C31B6"/>
    <w:multiLevelType w:val="hybridMultilevel"/>
    <w:tmpl w:val="711826CE"/>
    <w:lvl w:ilvl="0" w:tplc="16262E7A">
      <w:start w:val="1"/>
      <w:numFmt w:val="bullet"/>
      <w:lvlText w:val="-"/>
      <w:lvlJc w:val="left"/>
      <w:pPr>
        <w:ind w:left="1919" w:hanging="360"/>
      </w:pPr>
      <w:rPr>
        <w:rFonts w:ascii="Times New Roman" w:eastAsiaTheme="minorHAnsi" w:hAnsi="Times New Roman" w:cs="Times New Roman" w:hint="default"/>
      </w:rPr>
    </w:lvl>
    <w:lvl w:ilvl="1" w:tplc="08130003" w:tentative="1">
      <w:start w:val="1"/>
      <w:numFmt w:val="bullet"/>
      <w:lvlText w:val="o"/>
      <w:lvlJc w:val="left"/>
      <w:pPr>
        <w:ind w:left="2639" w:hanging="360"/>
      </w:pPr>
      <w:rPr>
        <w:rFonts w:ascii="Courier New" w:hAnsi="Courier New" w:cs="Courier New" w:hint="default"/>
      </w:rPr>
    </w:lvl>
    <w:lvl w:ilvl="2" w:tplc="08130005" w:tentative="1">
      <w:start w:val="1"/>
      <w:numFmt w:val="bullet"/>
      <w:lvlText w:val=""/>
      <w:lvlJc w:val="left"/>
      <w:pPr>
        <w:ind w:left="3359" w:hanging="360"/>
      </w:pPr>
      <w:rPr>
        <w:rFonts w:ascii="Wingdings" w:hAnsi="Wingdings" w:hint="default"/>
      </w:rPr>
    </w:lvl>
    <w:lvl w:ilvl="3" w:tplc="08130001" w:tentative="1">
      <w:start w:val="1"/>
      <w:numFmt w:val="bullet"/>
      <w:lvlText w:val=""/>
      <w:lvlJc w:val="left"/>
      <w:pPr>
        <w:ind w:left="4079" w:hanging="360"/>
      </w:pPr>
      <w:rPr>
        <w:rFonts w:ascii="Symbol" w:hAnsi="Symbol" w:hint="default"/>
      </w:rPr>
    </w:lvl>
    <w:lvl w:ilvl="4" w:tplc="08130003" w:tentative="1">
      <w:start w:val="1"/>
      <w:numFmt w:val="bullet"/>
      <w:lvlText w:val="o"/>
      <w:lvlJc w:val="left"/>
      <w:pPr>
        <w:ind w:left="4799" w:hanging="360"/>
      </w:pPr>
      <w:rPr>
        <w:rFonts w:ascii="Courier New" w:hAnsi="Courier New" w:cs="Courier New" w:hint="default"/>
      </w:rPr>
    </w:lvl>
    <w:lvl w:ilvl="5" w:tplc="08130005" w:tentative="1">
      <w:start w:val="1"/>
      <w:numFmt w:val="bullet"/>
      <w:lvlText w:val=""/>
      <w:lvlJc w:val="left"/>
      <w:pPr>
        <w:ind w:left="5519" w:hanging="360"/>
      </w:pPr>
      <w:rPr>
        <w:rFonts w:ascii="Wingdings" w:hAnsi="Wingdings" w:hint="default"/>
      </w:rPr>
    </w:lvl>
    <w:lvl w:ilvl="6" w:tplc="08130001" w:tentative="1">
      <w:start w:val="1"/>
      <w:numFmt w:val="bullet"/>
      <w:lvlText w:val=""/>
      <w:lvlJc w:val="left"/>
      <w:pPr>
        <w:ind w:left="6239" w:hanging="360"/>
      </w:pPr>
      <w:rPr>
        <w:rFonts w:ascii="Symbol" w:hAnsi="Symbol" w:hint="default"/>
      </w:rPr>
    </w:lvl>
    <w:lvl w:ilvl="7" w:tplc="08130003" w:tentative="1">
      <w:start w:val="1"/>
      <w:numFmt w:val="bullet"/>
      <w:lvlText w:val="o"/>
      <w:lvlJc w:val="left"/>
      <w:pPr>
        <w:ind w:left="6959" w:hanging="360"/>
      </w:pPr>
      <w:rPr>
        <w:rFonts w:ascii="Courier New" w:hAnsi="Courier New" w:cs="Courier New" w:hint="default"/>
      </w:rPr>
    </w:lvl>
    <w:lvl w:ilvl="8" w:tplc="08130005" w:tentative="1">
      <w:start w:val="1"/>
      <w:numFmt w:val="bullet"/>
      <w:lvlText w:val=""/>
      <w:lvlJc w:val="left"/>
      <w:pPr>
        <w:ind w:left="7679" w:hanging="360"/>
      </w:pPr>
      <w:rPr>
        <w:rFonts w:ascii="Wingdings" w:hAnsi="Wingdings" w:hint="default"/>
      </w:rPr>
    </w:lvl>
  </w:abstractNum>
  <w:abstractNum w:abstractNumId="3" w15:restartNumberingAfterBreak="0">
    <w:nsid w:val="15773060"/>
    <w:multiLevelType w:val="hybridMultilevel"/>
    <w:tmpl w:val="76BC9124"/>
    <w:lvl w:ilvl="0" w:tplc="63B48298">
      <w:start w:val="1"/>
      <w:numFmt w:val="decimal"/>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4" w15:restartNumberingAfterBreak="0">
    <w:nsid w:val="1DBE2BA6"/>
    <w:multiLevelType w:val="hybridMultilevel"/>
    <w:tmpl w:val="6F104432"/>
    <w:lvl w:ilvl="0" w:tplc="08130001">
      <w:start w:val="1"/>
      <w:numFmt w:val="bullet"/>
      <w:lvlText w:val=""/>
      <w:lvlJc w:val="left"/>
      <w:pPr>
        <w:ind w:left="1776" w:hanging="360"/>
      </w:pPr>
      <w:rPr>
        <w:rFonts w:ascii="Symbol" w:hAnsi="Symbol"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5" w15:restartNumberingAfterBreak="0">
    <w:nsid w:val="27D55FF6"/>
    <w:multiLevelType w:val="hybridMultilevel"/>
    <w:tmpl w:val="6FFA6ADC"/>
    <w:lvl w:ilvl="0" w:tplc="08130001">
      <w:start w:val="1"/>
      <w:numFmt w:val="bullet"/>
      <w:lvlText w:val=""/>
      <w:lvlJc w:val="left"/>
      <w:pPr>
        <w:ind w:left="1919" w:hanging="360"/>
      </w:pPr>
      <w:rPr>
        <w:rFonts w:ascii="Symbol" w:hAnsi="Symbol" w:hint="default"/>
      </w:rPr>
    </w:lvl>
    <w:lvl w:ilvl="1" w:tplc="08130003" w:tentative="1">
      <w:start w:val="1"/>
      <w:numFmt w:val="bullet"/>
      <w:lvlText w:val="o"/>
      <w:lvlJc w:val="left"/>
      <w:pPr>
        <w:ind w:left="2639" w:hanging="360"/>
      </w:pPr>
      <w:rPr>
        <w:rFonts w:ascii="Courier New" w:hAnsi="Courier New" w:cs="Courier New" w:hint="default"/>
      </w:rPr>
    </w:lvl>
    <w:lvl w:ilvl="2" w:tplc="08130005" w:tentative="1">
      <w:start w:val="1"/>
      <w:numFmt w:val="bullet"/>
      <w:lvlText w:val=""/>
      <w:lvlJc w:val="left"/>
      <w:pPr>
        <w:ind w:left="3359" w:hanging="360"/>
      </w:pPr>
      <w:rPr>
        <w:rFonts w:ascii="Wingdings" w:hAnsi="Wingdings" w:hint="default"/>
      </w:rPr>
    </w:lvl>
    <w:lvl w:ilvl="3" w:tplc="08130001" w:tentative="1">
      <w:start w:val="1"/>
      <w:numFmt w:val="bullet"/>
      <w:lvlText w:val=""/>
      <w:lvlJc w:val="left"/>
      <w:pPr>
        <w:ind w:left="4079" w:hanging="360"/>
      </w:pPr>
      <w:rPr>
        <w:rFonts w:ascii="Symbol" w:hAnsi="Symbol" w:hint="default"/>
      </w:rPr>
    </w:lvl>
    <w:lvl w:ilvl="4" w:tplc="08130003" w:tentative="1">
      <w:start w:val="1"/>
      <w:numFmt w:val="bullet"/>
      <w:lvlText w:val="o"/>
      <w:lvlJc w:val="left"/>
      <w:pPr>
        <w:ind w:left="4799" w:hanging="360"/>
      </w:pPr>
      <w:rPr>
        <w:rFonts w:ascii="Courier New" w:hAnsi="Courier New" w:cs="Courier New" w:hint="default"/>
      </w:rPr>
    </w:lvl>
    <w:lvl w:ilvl="5" w:tplc="08130005" w:tentative="1">
      <w:start w:val="1"/>
      <w:numFmt w:val="bullet"/>
      <w:lvlText w:val=""/>
      <w:lvlJc w:val="left"/>
      <w:pPr>
        <w:ind w:left="5519" w:hanging="360"/>
      </w:pPr>
      <w:rPr>
        <w:rFonts w:ascii="Wingdings" w:hAnsi="Wingdings" w:hint="default"/>
      </w:rPr>
    </w:lvl>
    <w:lvl w:ilvl="6" w:tplc="08130001" w:tentative="1">
      <w:start w:val="1"/>
      <w:numFmt w:val="bullet"/>
      <w:lvlText w:val=""/>
      <w:lvlJc w:val="left"/>
      <w:pPr>
        <w:ind w:left="6239" w:hanging="360"/>
      </w:pPr>
      <w:rPr>
        <w:rFonts w:ascii="Symbol" w:hAnsi="Symbol" w:hint="default"/>
      </w:rPr>
    </w:lvl>
    <w:lvl w:ilvl="7" w:tplc="08130003" w:tentative="1">
      <w:start w:val="1"/>
      <w:numFmt w:val="bullet"/>
      <w:lvlText w:val="o"/>
      <w:lvlJc w:val="left"/>
      <w:pPr>
        <w:ind w:left="6959" w:hanging="360"/>
      </w:pPr>
      <w:rPr>
        <w:rFonts w:ascii="Courier New" w:hAnsi="Courier New" w:cs="Courier New" w:hint="default"/>
      </w:rPr>
    </w:lvl>
    <w:lvl w:ilvl="8" w:tplc="08130005" w:tentative="1">
      <w:start w:val="1"/>
      <w:numFmt w:val="bullet"/>
      <w:lvlText w:val=""/>
      <w:lvlJc w:val="left"/>
      <w:pPr>
        <w:ind w:left="7679" w:hanging="360"/>
      </w:pPr>
      <w:rPr>
        <w:rFonts w:ascii="Wingdings" w:hAnsi="Wingdings" w:hint="default"/>
      </w:rPr>
    </w:lvl>
  </w:abstractNum>
  <w:abstractNum w:abstractNumId="6" w15:restartNumberingAfterBreak="0">
    <w:nsid w:val="31596165"/>
    <w:multiLevelType w:val="hybridMultilevel"/>
    <w:tmpl w:val="AA923894"/>
    <w:lvl w:ilvl="0" w:tplc="08130001">
      <w:start w:val="1"/>
      <w:numFmt w:val="bullet"/>
      <w:lvlText w:val=""/>
      <w:lvlJc w:val="left"/>
      <w:pPr>
        <w:ind w:left="1919"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7" w15:restartNumberingAfterBreak="0">
    <w:nsid w:val="344C1004"/>
    <w:multiLevelType w:val="hybridMultilevel"/>
    <w:tmpl w:val="26BC7666"/>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8" w15:restartNumberingAfterBreak="0">
    <w:nsid w:val="40412ECA"/>
    <w:multiLevelType w:val="hybridMultilevel"/>
    <w:tmpl w:val="C7267294"/>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9" w15:restartNumberingAfterBreak="0">
    <w:nsid w:val="592413EB"/>
    <w:multiLevelType w:val="hybridMultilevel"/>
    <w:tmpl w:val="AB6009DC"/>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0" w15:restartNumberingAfterBreak="0">
    <w:nsid w:val="5E6930CF"/>
    <w:multiLevelType w:val="hybridMultilevel"/>
    <w:tmpl w:val="1068DFAC"/>
    <w:lvl w:ilvl="0" w:tplc="BA223C92">
      <w:start w:val="1"/>
      <w:numFmt w:val="bullet"/>
      <w:lvlText w:val="-"/>
      <w:lvlJc w:val="left"/>
      <w:pPr>
        <w:ind w:left="1068" w:hanging="360"/>
      </w:pPr>
      <w:rPr>
        <w:rFonts w:ascii="Times New Roman" w:eastAsiaTheme="minorHAnsi" w:hAnsi="Times New Roman" w:cs="Times New Roman"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1" w15:restartNumberingAfterBreak="0">
    <w:nsid w:val="6A157A23"/>
    <w:multiLevelType w:val="hybridMultilevel"/>
    <w:tmpl w:val="ED0CAEAA"/>
    <w:lvl w:ilvl="0" w:tplc="08130001">
      <w:start w:val="1"/>
      <w:numFmt w:val="bullet"/>
      <w:lvlText w:val=""/>
      <w:lvlJc w:val="left"/>
      <w:pPr>
        <w:ind w:left="1487" w:hanging="360"/>
      </w:pPr>
      <w:rPr>
        <w:rFonts w:ascii="Symbol" w:hAnsi="Symbol" w:hint="default"/>
      </w:rPr>
    </w:lvl>
    <w:lvl w:ilvl="1" w:tplc="08130003">
      <w:start w:val="1"/>
      <w:numFmt w:val="bullet"/>
      <w:lvlText w:val="o"/>
      <w:lvlJc w:val="left"/>
      <w:pPr>
        <w:ind w:left="2207" w:hanging="360"/>
      </w:pPr>
      <w:rPr>
        <w:rFonts w:ascii="Courier New" w:hAnsi="Courier New" w:cs="Courier New" w:hint="default"/>
      </w:rPr>
    </w:lvl>
    <w:lvl w:ilvl="2" w:tplc="08130005">
      <w:start w:val="1"/>
      <w:numFmt w:val="bullet"/>
      <w:lvlText w:val=""/>
      <w:lvlJc w:val="left"/>
      <w:pPr>
        <w:ind w:left="2927" w:hanging="360"/>
      </w:pPr>
      <w:rPr>
        <w:rFonts w:ascii="Wingdings" w:hAnsi="Wingdings" w:hint="default"/>
      </w:rPr>
    </w:lvl>
    <w:lvl w:ilvl="3" w:tplc="08130001">
      <w:start w:val="1"/>
      <w:numFmt w:val="bullet"/>
      <w:lvlText w:val=""/>
      <w:lvlJc w:val="left"/>
      <w:pPr>
        <w:ind w:left="3647" w:hanging="360"/>
      </w:pPr>
      <w:rPr>
        <w:rFonts w:ascii="Symbol" w:hAnsi="Symbol" w:hint="default"/>
      </w:rPr>
    </w:lvl>
    <w:lvl w:ilvl="4" w:tplc="08130003">
      <w:start w:val="1"/>
      <w:numFmt w:val="bullet"/>
      <w:lvlText w:val="o"/>
      <w:lvlJc w:val="left"/>
      <w:pPr>
        <w:ind w:left="4367" w:hanging="360"/>
      </w:pPr>
      <w:rPr>
        <w:rFonts w:ascii="Courier New" w:hAnsi="Courier New" w:cs="Courier New" w:hint="default"/>
      </w:rPr>
    </w:lvl>
    <w:lvl w:ilvl="5" w:tplc="08130005">
      <w:start w:val="1"/>
      <w:numFmt w:val="bullet"/>
      <w:lvlText w:val=""/>
      <w:lvlJc w:val="left"/>
      <w:pPr>
        <w:ind w:left="5087" w:hanging="360"/>
      </w:pPr>
      <w:rPr>
        <w:rFonts w:ascii="Wingdings" w:hAnsi="Wingdings" w:hint="default"/>
      </w:rPr>
    </w:lvl>
    <w:lvl w:ilvl="6" w:tplc="08130001">
      <w:start w:val="1"/>
      <w:numFmt w:val="bullet"/>
      <w:lvlText w:val=""/>
      <w:lvlJc w:val="left"/>
      <w:pPr>
        <w:ind w:left="5807" w:hanging="360"/>
      </w:pPr>
      <w:rPr>
        <w:rFonts w:ascii="Symbol" w:hAnsi="Symbol" w:hint="default"/>
      </w:rPr>
    </w:lvl>
    <w:lvl w:ilvl="7" w:tplc="08130003">
      <w:start w:val="1"/>
      <w:numFmt w:val="bullet"/>
      <w:lvlText w:val="o"/>
      <w:lvlJc w:val="left"/>
      <w:pPr>
        <w:ind w:left="6527" w:hanging="360"/>
      </w:pPr>
      <w:rPr>
        <w:rFonts w:ascii="Courier New" w:hAnsi="Courier New" w:cs="Courier New" w:hint="default"/>
      </w:rPr>
    </w:lvl>
    <w:lvl w:ilvl="8" w:tplc="08130005">
      <w:start w:val="1"/>
      <w:numFmt w:val="bullet"/>
      <w:lvlText w:val=""/>
      <w:lvlJc w:val="left"/>
      <w:pPr>
        <w:ind w:left="7247" w:hanging="360"/>
      </w:pPr>
      <w:rPr>
        <w:rFonts w:ascii="Wingdings" w:hAnsi="Wingdings" w:hint="default"/>
      </w:rPr>
    </w:lvl>
  </w:abstractNum>
  <w:num w:numId="1">
    <w:abstractNumId w:val="1"/>
  </w:num>
  <w:num w:numId="2">
    <w:abstractNumId w:val="1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
  </w:num>
  <w:num w:numId="6">
    <w:abstractNumId w:val="3"/>
  </w:num>
  <w:num w:numId="7">
    <w:abstractNumId w:val="4"/>
  </w:num>
  <w:num w:numId="8">
    <w:abstractNumId w:val="6"/>
  </w:num>
  <w:num w:numId="9">
    <w:abstractNumId w:val="9"/>
  </w:num>
  <w:num w:numId="10">
    <w:abstractNumId w:val="7"/>
  </w:num>
  <w:num w:numId="11">
    <w:abstractNumId w:val="0"/>
  </w:num>
  <w:num w:numId="12">
    <w:abstractNumId w:val="10"/>
  </w:num>
  <w:num w:numId="13">
    <w:abstractNumId w:val="2"/>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rson w15:author="stephanie timperman">
    <w15:presenceInfo w15:providerId="Windows Live" w15:userId="f3c158a4f93bdc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BE"/>
    <w:rsid w:val="00027876"/>
    <w:rsid w:val="00063C6E"/>
    <w:rsid w:val="000931D1"/>
    <w:rsid w:val="000A08F1"/>
    <w:rsid w:val="000A40F2"/>
    <w:rsid w:val="001316F7"/>
    <w:rsid w:val="001335D2"/>
    <w:rsid w:val="00133AFD"/>
    <w:rsid w:val="00137729"/>
    <w:rsid w:val="00190500"/>
    <w:rsid w:val="001B6333"/>
    <w:rsid w:val="001D5F61"/>
    <w:rsid w:val="001E0AE9"/>
    <w:rsid w:val="001E59B9"/>
    <w:rsid w:val="00294167"/>
    <w:rsid w:val="002A6A1D"/>
    <w:rsid w:val="002D4BE9"/>
    <w:rsid w:val="002E1DC7"/>
    <w:rsid w:val="002E4227"/>
    <w:rsid w:val="00313F97"/>
    <w:rsid w:val="0032041D"/>
    <w:rsid w:val="00350842"/>
    <w:rsid w:val="003A4AF0"/>
    <w:rsid w:val="00430FB7"/>
    <w:rsid w:val="00522110"/>
    <w:rsid w:val="005406A4"/>
    <w:rsid w:val="0055345E"/>
    <w:rsid w:val="00596548"/>
    <w:rsid w:val="005B34F4"/>
    <w:rsid w:val="00610DBE"/>
    <w:rsid w:val="00686727"/>
    <w:rsid w:val="00696C58"/>
    <w:rsid w:val="006D4F91"/>
    <w:rsid w:val="006F257F"/>
    <w:rsid w:val="00754554"/>
    <w:rsid w:val="00772945"/>
    <w:rsid w:val="007B46BC"/>
    <w:rsid w:val="007F15B5"/>
    <w:rsid w:val="0083743C"/>
    <w:rsid w:val="0086680C"/>
    <w:rsid w:val="0087187B"/>
    <w:rsid w:val="0087320B"/>
    <w:rsid w:val="008816F2"/>
    <w:rsid w:val="00952A94"/>
    <w:rsid w:val="00957053"/>
    <w:rsid w:val="009A0667"/>
    <w:rsid w:val="00AB0423"/>
    <w:rsid w:val="00AC5047"/>
    <w:rsid w:val="00AD2CA6"/>
    <w:rsid w:val="00AD64B6"/>
    <w:rsid w:val="00BC6396"/>
    <w:rsid w:val="00BF186D"/>
    <w:rsid w:val="00CC7D77"/>
    <w:rsid w:val="00DC3F24"/>
    <w:rsid w:val="00E14BAA"/>
    <w:rsid w:val="00E26F55"/>
    <w:rsid w:val="00E31A43"/>
    <w:rsid w:val="00E571A7"/>
    <w:rsid w:val="00E86E1D"/>
    <w:rsid w:val="00F41B03"/>
    <w:rsid w:val="00F665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8546"/>
  <w15:chartTrackingRefBased/>
  <w15:docId w15:val="{B8E12194-B922-42DE-AFEA-1EA5B18C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227"/>
    <w:pPr>
      <w:spacing w:line="256" w:lineRule="auto"/>
    </w:pPr>
  </w:style>
  <w:style w:type="paragraph" w:styleId="Heading1">
    <w:name w:val="heading 1"/>
    <w:basedOn w:val="Normal"/>
    <w:next w:val="Normal"/>
    <w:link w:val="Heading1Char"/>
    <w:autoRedefine/>
    <w:uiPriority w:val="9"/>
    <w:qFormat/>
    <w:rsid w:val="00754554"/>
    <w:pPr>
      <w:keepNext/>
      <w:keepLines/>
      <w:shd w:val="clear" w:color="auto" w:fill="C00000"/>
      <w:spacing w:before="240" w:after="0"/>
      <w:jc w:val="center"/>
      <w:outlineLvl w:val="0"/>
    </w:pPr>
    <w:rPr>
      <w:rFonts w:ascii="MV Boli" w:eastAsiaTheme="majorEastAsia" w:hAnsi="MV Boli" w:cstheme="majorBidi"/>
      <w:b/>
      <w:caps/>
      <w:color w:val="FFFFFF" w:themeColor="background1"/>
      <w:sz w:val="32"/>
      <w:szCs w:val="32"/>
    </w:rPr>
  </w:style>
  <w:style w:type="paragraph" w:styleId="Heading2">
    <w:name w:val="heading 2"/>
    <w:basedOn w:val="Normal"/>
    <w:next w:val="Normal"/>
    <w:link w:val="Heading2Char"/>
    <w:autoRedefine/>
    <w:uiPriority w:val="9"/>
    <w:unhideWhenUsed/>
    <w:qFormat/>
    <w:rsid w:val="002A6A1D"/>
    <w:pPr>
      <w:keepNext/>
      <w:keepLines/>
      <w:spacing w:before="40" w:after="0" w:line="360" w:lineRule="auto"/>
      <w:outlineLvl w:val="1"/>
    </w:pPr>
    <w:rPr>
      <w:rFonts w:eastAsiaTheme="majorEastAsia" w:cstheme="majorBidi"/>
      <w:b/>
      <w:color w:val="C00000"/>
      <w:sz w:val="26"/>
      <w:szCs w:val="26"/>
      <w:u w:val="single"/>
    </w:rPr>
  </w:style>
  <w:style w:type="paragraph" w:styleId="Heading3">
    <w:name w:val="heading 3"/>
    <w:basedOn w:val="Normal"/>
    <w:next w:val="Normal"/>
    <w:link w:val="Heading3Char"/>
    <w:autoRedefine/>
    <w:uiPriority w:val="9"/>
    <w:unhideWhenUsed/>
    <w:qFormat/>
    <w:rsid w:val="002A6A1D"/>
    <w:pPr>
      <w:keepNext/>
      <w:keepLines/>
      <w:spacing w:before="40" w:after="0" w:line="360" w:lineRule="auto"/>
      <w:outlineLvl w:val="2"/>
    </w:pPr>
    <w:rPr>
      <w:rFonts w:asciiTheme="majorHAnsi" w:eastAsiaTheme="majorEastAsia" w:hAnsiTheme="majorHAnsi" w:cstheme="majorBidi"/>
      <w:i/>
      <w:color w:val="C00000"/>
      <w:sz w:val="24"/>
      <w:szCs w:val="24"/>
      <w:u w:val="single"/>
    </w:rPr>
  </w:style>
  <w:style w:type="paragraph" w:styleId="Heading4">
    <w:name w:val="heading 4"/>
    <w:basedOn w:val="Normal"/>
    <w:next w:val="Normal"/>
    <w:link w:val="Heading4Char"/>
    <w:autoRedefine/>
    <w:uiPriority w:val="9"/>
    <w:unhideWhenUsed/>
    <w:qFormat/>
    <w:rsid w:val="002A6A1D"/>
    <w:pPr>
      <w:keepNext/>
      <w:keepLines/>
      <w:spacing w:before="40" w:after="0"/>
      <w:outlineLvl w:val="3"/>
    </w:pPr>
    <w:rPr>
      <w:rFonts w:eastAsiaTheme="majorEastAsia" w:cstheme="majorBidi"/>
      <w:i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554"/>
    <w:rPr>
      <w:rFonts w:ascii="MV Boli" w:eastAsiaTheme="majorEastAsia" w:hAnsi="MV Boli" w:cstheme="majorBidi"/>
      <w:b/>
      <w:caps/>
      <w:color w:val="FFFFFF" w:themeColor="background1"/>
      <w:sz w:val="32"/>
      <w:szCs w:val="32"/>
      <w:shd w:val="clear" w:color="auto" w:fill="C00000"/>
    </w:rPr>
  </w:style>
  <w:style w:type="character" w:customStyle="1" w:styleId="Heading2Char">
    <w:name w:val="Heading 2 Char"/>
    <w:basedOn w:val="DefaultParagraphFont"/>
    <w:link w:val="Heading2"/>
    <w:uiPriority w:val="9"/>
    <w:rsid w:val="002A6A1D"/>
    <w:rPr>
      <w:rFonts w:eastAsiaTheme="majorEastAsia" w:cstheme="majorBidi"/>
      <w:b/>
      <w:color w:val="C00000"/>
      <w:sz w:val="26"/>
      <w:szCs w:val="26"/>
      <w:u w:val="single"/>
    </w:rPr>
  </w:style>
  <w:style w:type="character" w:customStyle="1" w:styleId="Heading3Char">
    <w:name w:val="Heading 3 Char"/>
    <w:basedOn w:val="DefaultParagraphFont"/>
    <w:link w:val="Heading3"/>
    <w:uiPriority w:val="9"/>
    <w:rsid w:val="002A6A1D"/>
    <w:rPr>
      <w:rFonts w:asciiTheme="majorHAnsi" w:eastAsiaTheme="majorEastAsia" w:hAnsiTheme="majorHAnsi" w:cstheme="majorBidi"/>
      <w:i/>
      <w:color w:val="C00000"/>
      <w:sz w:val="24"/>
      <w:szCs w:val="24"/>
      <w:u w:val="single"/>
    </w:rPr>
  </w:style>
  <w:style w:type="character" w:customStyle="1" w:styleId="Heading4Char">
    <w:name w:val="Heading 4 Char"/>
    <w:basedOn w:val="DefaultParagraphFont"/>
    <w:link w:val="Heading4"/>
    <w:uiPriority w:val="9"/>
    <w:rsid w:val="002A6A1D"/>
    <w:rPr>
      <w:rFonts w:eastAsiaTheme="majorEastAsia" w:cstheme="majorBidi"/>
      <w:iCs/>
      <w:color w:val="C00000"/>
    </w:rPr>
  </w:style>
  <w:style w:type="paragraph" w:customStyle="1" w:styleId="Hoofd">
    <w:name w:val="Hoofd"/>
    <w:basedOn w:val="Heading2"/>
    <w:next w:val="Normal"/>
    <w:link w:val="HoofdChar"/>
    <w:autoRedefine/>
    <w:qFormat/>
    <w:rsid w:val="002A6A1D"/>
    <w:pPr>
      <w:spacing w:line="259" w:lineRule="auto"/>
    </w:pPr>
    <w:rPr>
      <w:rFonts w:asciiTheme="majorHAnsi" w:hAnsiTheme="majorHAnsi"/>
      <w:sz w:val="28"/>
      <w:u w:val="none"/>
    </w:rPr>
  </w:style>
  <w:style w:type="character" w:customStyle="1" w:styleId="HoofdChar">
    <w:name w:val="Hoofd Char"/>
    <w:basedOn w:val="Heading2Char"/>
    <w:link w:val="Hoofd"/>
    <w:rsid w:val="002A6A1D"/>
    <w:rPr>
      <w:rFonts w:asciiTheme="majorHAnsi" w:eastAsiaTheme="majorEastAsia" w:hAnsiTheme="majorHAnsi" w:cstheme="majorBidi"/>
      <w:b/>
      <w:color w:val="C00000"/>
      <w:sz w:val="28"/>
      <w:szCs w:val="26"/>
      <w:u w:val="single"/>
    </w:rPr>
  </w:style>
  <w:style w:type="paragraph" w:customStyle="1" w:styleId="Onder1">
    <w:name w:val="Onder1"/>
    <w:basedOn w:val="Heading2"/>
    <w:link w:val="Onder1Char"/>
    <w:qFormat/>
    <w:rsid w:val="002A6A1D"/>
    <w:pPr>
      <w:spacing w:line="259" w:lineRule="auto"/>
    </w:pPr>
    <w:rPr>
      <w:rFonts w:asciiTheme="majorHAnsi" w:hAnsiTheme="majorHAnsi"/>
      <w:color w:val="2F5496" w:themeColor="accent1" w:themeShade="BF"/>
      <w:u w:val="none"/>
    </w:rPr>
  </w:style>
  <w:style w:type="character" w:customStyle="1" w:styleId="Onder1Char">
    <w:name w:val="Onder1 Char"/>
    <w:basedOn w:val="HoofdChar"/>
    <w:link w:val="Onder1"/>
    <w:rsid w:val="002A6A1D"/>
    <w:rPr>
      <w:rFonts w:asciiTheme="majorHAnsi" w:eastAsiaTheme="majorEastAsia" w:hAnsiTheme="majorHAnsi" w:cstheme="majorBidi"/>
      <w:b/>
      <w:color w:val="2F5496" w:themeColor="accent1" w:themeShade="BF"/>
      <w:sz w:val="26"/>
      <w:szCs w:val="26"/>
      <w:u w:val="single"/>
    </w:rPr>
  </w:style>
  <w:style w:type="paragraph" w:customStyle="1" w:styleId="Onder3">
    <w:name w:val="Onder3"/>
    <w:basedOn w:val="Normal"/>
    <w:link w:val="Onder3Char"/>
    <w:qFormat/>
    <w:rsid w:val="002A6A1D"/>
    <w:pPr>
      <w:keepNext/>
      <w:keepLines/>
      <w:spacing w:before="40" w:after="0"/>
      <w:outlineLvl w:val="1"/>
    </w:pPr>
    <w:rPr>
      <w:rFonts w:asciiTheme="majorHAnsi" w:eastAsiaTheme="majorEastAsia" w:hAnsiTheme="majorHAnsi" w:cstheme="majorBidi"/>
      <w:i/>
      <w:color w:val="C00000"/>
      <w:sz w:val="24"/>
      <w:szCs w:val="26"/>
      <w:u w:val="single"/>
    </w:rPr>
  </w:style>
  <w:style w:type="character" w:customStyle="1" w:styleId="Onder3Char">
    <w:name w:val="Onder3 Char"/>
    <w:basedOn w:val="DefaultParagraphFont"/>
    <w:link w:val="Onder3"/>
    <w:rsid w:val="002A6A1D"/>
    <w:rPr>
      <w:rFonts w:asciiTheme="majorHAnsi" w:eastAsiaTheme="majorEastAsia" w:hAnsiTheme="majorHAnsi" w:cstheme="majorBidi"/>
      <w:i/>
      <w:color w:val="C00000"/>
      <w:sz w:val="24"/>
      <w:szCs w:val="26"/>
      <w:u w:val="single"/>
    </w:rPr>
  </w:style>
  <w:style w:type="paragraph" w:customStyle="1" w:styleId="Onder2">
    <w:name w:val="Onder2"/>
    <w:basedOn w:val="Onder1"/>
    <w:link w:val="Onder2Char"/>
    <w:qFormat/>
    <w:rsid w:val="002A6A1D"/>
    <w:rPr>
      <w:i/>
      <w:sz w:val="24"/>
    </w:rPr>
  </w:style>
  <w:style w:type="character" w:customStyle="1" w:styleId="Onder2Char">
    <w:name w:val="Onder2 Char"/>
    <w:basedOn w:val="Onder1Char"/>
    <w:link w:val="Onder2"/>
    <w:rsid w:val="002A6A1D"/>
    <w:rPr>
      <w:rFonts w:asciiTheme="majorHAnsi" w:eastAsiaTheme="majorEastAsia" w:hAnsiTheme="majorHAnsi" w:cstheme="majorBidi"/>
      <w:b/>
      <w:i/>
      <w:color w:val="2F5496" w:themeColor="accent1" w:themeShade="BF"/>
      <w:sz w:val="24"/>
      <w:szCs w:val="26"/>
      <w:u w:val="single"/>
    </w:rPr>
  </w:style>
  <w:style w:type="character" w:styleId="Hyperlink">
    <w:name w:val="Hyperlink"/>
    <w:basedOn w:val="DefaultParagraphFont"/>
    <w:uiPriority w:val="99"/>
    <w:unhideWhenUsed/>
    <w:rsid w:val="00133AFD"/>
    <w:rPr>
      <w:color w:val="0563C1" w:themeColor="hyperlink"/>
      <w:u w:val="single"/>
    </w:rPr>
  </w:style>
  <w:style w:type="character" w:customStyle="1" w:styleId="UnresolvedMention">
    <w:name w:val="Unresolved Mention"/>
    <w:basedOn w:val="DefaultParagraphFont"/>
    <w:uiPriority w:val="99"/>
    <w:semiHidden/>
    <w:unhideWhenUsed/>
    <w:rsid w:val="00133AFD"/>
    <w:rPr>
      <w:color w:val="605E5C"/>
      <w:shd w:val="clear" w:color="auto" w:fill="E1DFDD"/>
    </w:rPr>
  </w:style>
  <w:style w:type="paragraph" w:styleId="ListParagraph">
    <w:name w:val="List Paragraph"/>
    <w:basedOn w:val="Normal"/>
    <w:uiPriority w:val="34"/>
    <w:qFormat/>
    <w:rsid w:val="00133AFD"/>
    <w:pPr>
      <w:ind w:left="720"/>
      <w:contextualSpacing/>
    </w:pPr>
  </w:style>
  <w:style w:type="paragraph" w:styleId="CommentText">
    <w:name w:val="annotation text"/>
    <w:basedOn w:val="Normal"/>
    <w:link w:val="CommentTextChar"/>
    <w:uiPriority w:val="99"/>
    <w:semiHidden/>
    <w:unhideWhenUsed/>
    <w:rsid w:val="00430FB7"/>
    <w:pPr>
      <w:spacing w:line="240" w:lineRule="auto"/>
    </w:pPr>
    <w:rPr>
      <w:sz w:val="20"/>
      <w:szCs w:val="20"/>
    </w:rPr>
  </w:style>
  <w:style w:type="character" w:customStyle="1" w:styleId="CommentTextChar">
    <w:name w:val="Comment Text Char"/>
    <w:basedOn w:val="DefaultParagraphFont"/>
    <w:link w:val="CommentText"/>
    <w:uiPriority w:val="99"/>
    <w:semiHidden/>
    <w:rsid w:val="00430FB7"/>
    <w:rPr>
      <w:sz w:val="20"/>
      <w:szCs w:val="20"/>
    </w:rPr>
  </w:style>
  <w:style w:type="character" w:styleId="CommentReference">
    <w:name w:val="annotation reference"/>
    <w:basedOn w:val="DefaultParagraphFont"/>
    <w:uiPriority w:val="99"/>
    <w:semiHidden/>
    <w:unhideWhenUsed/>
    <w:rsid w:val="00430FB7"/>
    <w:rPr>
      <w:sz w:val="16"/>
      <w:szCs w:val="16"/>
    </w:rPr>
  </w:style>
  <w:style w:type="paragraph" w:styleId="BalloonText">
    <w:name w:val="Balloon Text"/>
    <w:basedOn w:val="Normal"/>
    <w:link w:val="BalloonTextChar"/>
    <w:uiPriority w:val="99"/>
    <w:semiHidden/>
    <w:unhideWhenUsed/>
    <w:rsid w:val="00430F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FB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7187B"/>
    <w:rPr>
      <w:b/>
      <w:bCs/>
    </w:rPr>
  </w:style>
  <w:style w:type="character" w:customStyle="1" w:styleId="CommentSubjectChar">
    <w:name w:val="Comment Subject Char"/>
    <w:basedOn w:val="CommentTextChar"/>
    <w:link w:val="CommentSubject"/>
    <w:uiPriority w:val="99"/>
    <w:semiHidden/>
    <w:rsid w:val="0087187B"/>
    <w:rPr>
      <w:b/>
      <w:bCs/>
      <w:sz w:val="20"/>
      <w:szCs w:val="20"/>
    </w:rPr>
  </w:style>
  <w:style w:type="paragraph" w:styleId="Revision">
    <w:name w:val="Revision"/>
    <w:hidden/>
    <w:uiPriority w:val="99"/>
    <w:semiHidden/>
    <w:rsid w:val="000A08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1571">
      <w:bodyDiv w:val="1"/>
      <w:marLeft w:val="0"/>
      <w:marRight w:val="0"/>
      <w:marTop w:val="0"/>
      <w:marBottom w:val="0"/>
      <w:divBdr>
        <w:top w:val="none" w:sz="0" w:space="0" w:color="auto"/>
        <w:left w:val="none" w:sz="0" w:space="0" w:color="auto"/>
        <w:bottom w:val="none" w:sz="0" w:space="0" w:color="auto"/>
        <w:right w:val="none" w:sz="0" w:space="0" w:color="auto"/>
      </w:divBdr>
    </w:div>
    <w:div w:id="50539804">
      <w:bodyDiv w:val="1"/>
      <w:marLeft w:val="0"/>
      <w:marRight w:val="0"/>
      <w:marTop w:val="0"/>
      <w:marBottom w:val="0"/>
      <w:divBdr>
        <w:top w:val="none" w:sz="0" w:space="0" w:color="auto"/>
        <w:left w:val="none" w:sz="0" w:space="0" w:color="auto"/>
        <w:bottom w:val="none" w:sz="0" w:space="0" w:color="auto"/>
        <w:right w:val="none" w:sz="0" w:space="0" w:color="auto"/>
      </w:divBdr>
    </w:div>
    <w:div w:id="913393894">
      <w:bodyDiv w:val="1"/>
      <w:marLeft w:val="0"/>
      <w:marRight w:val="0"/>
      <w:marTop w:val="0"/>
      <w:marBottom w:val="0"/>
      <w:divBdr>
        <w:top w:val="none" w:sz="0" w:space="0" w:color="auto"/>
        <w:left w:val="none" w:sz="0" w:space="0" w:color="auto"/>
        <w:bottom w:val="none" w:sz="0" w:space="0" w:color="auto"/>
        <w:right w:val="none" w:sz="0" w:space="0" w:color="auto"/>
      </w:divBdr>
    </w:div>
    <w:div w:id="972713452">
      <w:bodyDiv w:val="1"/>
      <w:marLeft w:val="0"/>
      <w:marRight w:val="0"/>
      <w:marTop w:val="0"/>
      <w:marBottom w:val="0"/>
      <w:divBdr>
        <w:top w:val="none" w:sz="0" w:space="0" w:color="auto"/>
        <w:left w:val="none" w:sz="0" w:space="0" w:color="auto"/>
        <w:bottom w:val="none" w:sz="0" w:space="0" w:color="auto"/>
        <w:right w:val="none" w:sz="0" w:space="0" w:color="auto"/>
      </w:divBdr>
    </w:div>
    <w:div w:id="1173716249">
      <w:bodyDiv w:val="1"/>
      <w:marLeft w:val="0"/>
      <w:marRight w:val="0"/>
      <w:marTop w:val="0"/>
      <w:marBottom w:val="0"/>
      <w:divBdr>
        <w:top w:val="none" w:sz="0" w:space="0" w:color="auto"/>
        <w:left w:val="none" w:sz="0" w:space="0" w:color="auto"/>
        <w:bottom w:val="none" w:sz="0" w:space="0" w:color="auto"/>
        <w:right w:val="none" w:sz="0" w:space="0" w:color="auto"/>
      </w:divBdr>
    </w:div>
    <w:div w:id="1673559368">
      <w:bodyDiv w:val="1"/>
      <w:marLeft w:val="0"/>
      <w:marRight w:val="0"/>
      <w:marTop w:val="0"/>
      <w:marBottom w:val="0"/>
      <w:divBdr>
        <w:top w:val="none" w:sz="0" w:space="0" w:color="auto"/>
        <w:left w:val="none" w:sz="0" w:space="0" w:color="auto"/>
        <w:bottom w:val="none" w:sz="0" w:space="0" w:color="auto"/>
        <w:right w:val="none" w:sz="0" w:space="0" w:color="auto"/>
      </w:divBdr>
    </w:div>
    <w:div w:id="1742481779">
      <w:bodyDiv w:val="1"/>
      <w:marLeft w:val="0"/>
      <w:marRight w:val="0"/>
      <w:marTop w:val="0"/>
      <w:marBottom w:val="0"/>
      <w:divBdr>
        <w:top w:val="none" w:sz="0" w:space="0" w:color="auto"/>
        <w:left w:val="none" w:sz="0" w:space="0" w:color="auto"/>
        <w:bottom w:val="none" w:sz="0" w:space="0" w:color="auto"/>
        <w:right w:val="none" w:sz="0" w:space="0" w:color="auto"/>
      </w:divBdr>
    </w:div>
    <w:div w:id="1783722971">
      <w:bodyDiv w:val="1"/>
      <w:marLeft w:val="0"/>
      <w:marRight w:val="0"/>
      <w:marTop w:val="0"/>
      <w:marBottom w:val="0"/>
      <w:divBdr>
        <w:top w:val="none" w:sz="0" w:space="0" w:color="auto"/>
        <w:left w:val="none" w:sz="0" w:space="0" w:color="auto"/>
        <w:bottom w:val="none" w:sz="0" w:space="0" w:color="auto"/>
        <w:right w:val="none" w:sz="0" w:space="0" w:color="auto"/>
      </w:divBdr>
    </w:div>
    <w:div w:id="1830094185">
      <w:bodyDiv w:val="1"/>
      <w:marLeft w:val="0"/>
      <w:marRight w:val="0"/>
      <w:marTop w:val="0"/>
      <w:marBottom w:val="0"/>
      <w:divBdr>
        <w:top w:val="none" w:sz="0" w:space="0" w:color="auto"/>
        <w:left w:val="none" w:sz="0" w:space="0" w:color="auto"/>
        <w:bottom w:val="none" w:sz="0" w:space="0" w:color="auto"/>
        <w:right w:val="none" w:sz="0" w:space="0" w:color="auto"/>
      </w:divBdr>
    </w:div>
    <w:div w:id="20450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16B2F-003B-4EA1-A3B3-B997590E9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2021</Words>
  <Characters>11118</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timperman</dc:creator>
  <cp:keywords/>
  <dc:description/>
  <cp:lastModifiedBy>sean hughes</cp:lastModifiedBy>
  <cp:revision>2</cp:revision>
  <dcterms:created xsi:type="dcterms:W3CDTF">2020-11-21T17:02:00Z</dcterms:created>
  <dcterms:modified xsi:type="dcterms:W3CDTF">2020-11-21T17:02:00Z</dcterms:modified>
</cp:coreProperties>
</file>